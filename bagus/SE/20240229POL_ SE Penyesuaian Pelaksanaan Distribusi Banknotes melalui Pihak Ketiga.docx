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DF7BD" w14:textId="77777777" w:rsidR="00F07050" w:rsidRPr="00F33E0A" w:rsidRDefault="00F07050" w:rsidP="00F33E0A">
      <w:pPr>
        <w:pStyle w:val="paragraph"/>
        <w:spacing w:before="0" w:beforeAutospacing="0" w:after="0" w:afterAutospacing="0"/>
        <w:ind w:right="-97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00F33E0A">
        <w:rPr>
          <w:rStyle w:val="normaltextrun"/>
          <w:sz w:val="22"/>
          <w:szCs w:val="22"/>
        </w:rPr>
        <w:t>Kepada</w:t>
      </w:r>
      <w:proofErr w:type="spellEnd"/>
      <w:r w:rsidRPr="00F33E0A">
        <w:rPr>
          <w:rStyle w:val="eop"/>
          <w:sz w:val="22"/>
          <w:szCs w:val="22"/>
        </w:rPr>
        <w:t> </w:t>
      </w:r>
    </w:p>
    <w:p w14:paraId="6E9DF313" w14:textId="77777777" w:rsidR="006938B9" w:rsidRPr="00F33E0A" w:rsidRDefault="006938B9" w:rsidP="00F33E0A">
      <w:proofErr w:type="spellStart"/>
      <w:r w:rsidRPr="00F33E0A">
        <w:t>Segenap</w:t>
      </w:r>
      <w:proofErr w:type="spellEnd"/>
      <w:r w:rsidRPr="00F33E0A">
        <w:t xml:space="preserve"> Kantor Wilayah,</w:t>
      </w:r>
    </w:p>
    <w:p w14:paraId="3C8321FA" w14:textId="77777777" w:rsidR="006938B9" w:rsidRPr="00F33E0A" w:rsidRDefault="006938B9" w:rsidP="00F33E0A">
      <w:r w:rsidRPr="00F33E0A">
        <w:t>KCK Menara BCA,</w:t>
      </w:r>
    </w:p>
    <w:p w14:paraId="0DBB5A40" w14:textId="77777777" w:rsidR="006938B9" w:rsidRPr="00F33E0A" w:rsidRDefault="006938B9" w:rsidP="00F33E0A">
      <w:proofErr w:type="spellStart"/>
      <w:r w:rsidRPr="00F33E0A">
        <w:t>Segenap</w:t>
      </w:r>
      <w:proofErr w:type="spellEnd"/>
      <w:r w:rsidRPr="00F33E0A">
        <w:t xml:space="preserve"> Kantor Cabang Utama/</w:t>
      </w:r>
    </w:p>
    <w:p w14:paraId="61F7DE0E" w14:textId="77777777" w:rsidR="00CD1D41" w:rsidRPr="00F33E0A" w:rsidRDefault="006938B9" w:rsidP="00F33E0A">
      <w:r w:rsidRPr="00F33E0A">
        <w:t xml:space="preserve">Kantor Cabang </w:t>
      </w:r>
      <w:proofErr w:type="spellStart"/>
      <w:r w:rsidRPr="00F33E0A">
        <w:t>Pembantu</w:t>
      </w:r>
      <w:proofErr w:type="spellEnd"/>
      <w:r w:rsidRPr="00F33E0A">
        <w:t xml:space="preserve">, </w:t>
      </w:r>
    </w:p>
    <w:p w14:paraId="67820856" w14:textId="6365A0F2" w:rsidR="006938B9" w:rsidRPr="00F33E0A" w:rsidRDefault="00CD1D41" w:rsidP="00F33E0A">
      <w:r w:rsidRPr="00F33E0A">
        <w:t xml:space="preserve">Divisi </w:t>
      </w:r>
      <w:proofErr w:type="spellStart"/>
      <w:r w:rsidRPr="00F33E0A">
        <w:t>Tresuri</w:t>
      </w:r>
      <w:proofErr w:type="spellEnd"/>
      <w:r w:rsidRPr="00F33E0A">
        <w:t xml:space="preserve">, </w:t>
      </w:r>
      <w:r w:rsidR="006938B9" w:rsidRPr="00F33E0A">
        <w:t>dan</w:t>
      </w:r>
    </w:p>
    <w:p w14:paraId="45CF0A38" w14:textId="77777777" w:rsidR="00B80942" w:rsidRPr="00F33E0A" w:rsidRDefault="00B80942" w:rsidP="00F33E0A">
      <w:pPr>
        <w:ind w:right="-97"/>
        <w:rPr>
          <w:u w:val="single"/>
        </w:rPr>
      </w:pPr>
      <w:r w:rsidRPr="00F33E0A">
        <w:rPr>
          <w:rStyle w:val="normaltextrun"/>
          <w:szCs w:val="22"/>
        </w:rPr>
        <w:t>Biro Banknotes Services</w:t>
      </w:r>
      <w:r w:rsidRPr="00F33E0A">
        <w:rPr>
          <w:u w:val="single"/>
        </w:rPr>
        <w:t xml:space="preserve"> </w:t>
      </w:r>
    </w:p>
    <w:p w14:paraId="549B8957" w14:textId="42FB82A0" w:rsidR="008B6C68" w:rsidRPr="00F33E0A" w:rsidRDefault="008B6C68" w:rsidP="00F33E0A">
      <w:pPr>
        <w:ind w:right="-97"/>
      </w:pPr>
      <w:r w:rsidRPr="00F33E0A">
        <w:rPr>
          <w:u w:val="single"/>
        </w:rPr>
        <w:t>PT BANK CENTRAL ASIA</w:t>
      </w:r>
      <w:r w:rsidR="0043027D" w:rsidRPr="00F33E0A">
        <w:rPr>
          <w:u w:val="single"/>
        </w:rPr>
        <w:t xml:space="preserve"> </w:t>
      </w:r>
      <w:proofErr w:type="spellStart"/>
      <w:r w:rsidR="0043027D" w:rsidRPr="00F33E0A">
        <w:rPr>
          <w:u w:val="single"/>
        </w:rPr>
        <w:t>Tbk</w:t>
      </w:r>
      <w:proofErr w:type="spellEnd"/>
    </w:p>
    <w:p w14:paraId="6DF0AF09" w14:textId="77777777" w:rsidR="008B6C68" w:rsidRPr="00F33E0A" w:rsidRDefault="008B6C68" w:rsidP="00F33E0A">
      <w:pPr>
        <w:ind w:right="-97"/>
      </w:pPr>
    </w:p>
    <w:p w14:paraId="4577E3B5" w14:textId="0D6D6265" w:rsidR="008B6C68" w:rsidRPr="00F33E0A" w:rsidRDefault="008B6C68" w:rsidP="00F33E0A">
      <w:pPr>
        <w:pStyle w:val="Heading4"/>
        <w:ind w:left="900" w:right="-97" w:hanging="900"/>
        <w:rPr>
          <w:sz w:val="26"/>
        </w:rPr>
      </w:pPr>
      <w:proofErr w:type="spellStart"/>
      <w:r w:rsidRPr="00F33E0A">
        <w:rPr>
          <w:b w:val="0"/>
          <w:sz w:val="24"/>
        </w:rPr>
        <w:t>Perihal</w:t>
      </w:r>
      <w:proofErr w:type="spellEnd"/>
      <w:r w:rsidRPr="00F33E0A">
        <w:rPr>
          <w:b w:val="0"/>
          <w:sz w:val="26"/>
        </w:rPr>
        <w:t>:</w:t>
      </w:r>
      <w:r w:rsidRPr="00F33E0A">
        <w:rPr>
          <w:color w:val="000000" w:themeColor="text1"/>
          <w:sz w:val="26"/>
        </w:rPr>
        <w:t xml:space="preserve"> </w:t>
      </w:r>
      <w:proofErr w:type="spellStart"/>
      <w:r w:rsidR="004E0B63" w:rsidRPr="00F33E0A">
        <w:rPr>
          <w:color w:val="000000" w:themeColor="text1"/>
          <w:szCs w:val="28"/>
          <w:rPrChange w:id="0" w:author="EDWIN REYNALDI" w:date="2024-01-26T13:38:00Z">
            <w:rPr>
              <w:color w:val="000000" w:themeColor="text1"/>
              <w:szCs w:val="28"/>
              <w:highlight w:val="yellow"/>
            </w:rPr>
          </w:rPrChange>
        </w:rPr>
        <w:t>Penyesuaian</w:t>
      </w:r>
      <w:proofErr w:type="spellEnd"/>
      <w:r w:rsidR="004E0B63" w:rsidRPr="00F33E0A">
        <w:rPr>
          <w:color w:val="000000" w:themeColor="text1"/>
          <w:szCs w:val="28"/>
          <w:rPrChange w:id="1" w:author="EDWIN REYNALDI" w:date="2024-01-26T13:38:00Z">
            <w:rPr>
              <w:color w:val="000000" w:themeColor="text1"/>
              <w:szCs w:val="28"/>
              <w:highlight w:val="yellow"/>
            </w:rPr>
          </w:rPrChange>
        </w:rPr>
        <w:t xml:space="preserve"> </w:t>
      </w:r>
      <w:proofErr w:type="spellStart"/>
      <w:r w:rsidR="004E0B63" w:rsidRPr="00F33E0A">
        <w:rPr>
          <w:color w:val="000000" w:themeColor="text1"/>
          <w:szCs w:val="28"/>
          <w:rPrChange w:id="2" w:author="EDWIN REYNALDI" w:date="2024-01-26T13:38:00Z">
            <w:rPr>
              <w:color w:val="000000" w:themeColor="text1"/>
              <w:szCs w:val="28"/>
              <w:highlight w:val="yellow"/>
            </w:rPr>
          </w:rPrChange>
        </w:rPr>
        <w:t>Pelaksanaan</w:t>
      </w:r>
      <w:proofErr w:type="spellEnd"/>
      <w:r w:rsidR="004E0B63" w:rsidRPr="00F33E0A">
        <w:rPr>
          <w:color w:val="000000" w:themeColor="text1"/>
          <w:szCs w:val="28"/>
          <w:rPrChange w:id="3" w:author="EDWIN REYNALDI" w:date="2024-01-26T13:38:00Z">
            <w:rPr>
              <w:color w:val="000000" w:themeColor="text1"/>
              <w:szCs w:val="28"/>
              <w:highlight w:val="yellow"/>
            </w:rPr>
          </w:rPrChange>
        </w:rPr>
        <w:t xml:space="preserve"> </w:t>
      </w:r>
      <w:proofErr w:type="spellStart"/>
      <w:r w:rsidR="004E0B63" w:rsidRPr="00F33E0A">
        <w:rPr>
          <w:color w:val="000000" w:themeColor="text1"/>
          <w:szCs w:val="28"/>
          <w:rPrChange w:id="4" w:author="EDWIN REYNALDI" w:date="2024-01-26T13:38:00Z">
            <w:rPr>
              <w:color w:val="000000" w:themeColor="text1"/>
              <w:szCs w:val="28"/>
              <w:highlight w:val="yellow"/>
            </w:rPr>
          </w:rPrChange>
        </w:rPr>
        <w:t>Distribusi</w:t>
      </w:r>
      <w:proofErr w:type="spellEnd"/>
      <w:r w:rsidR="004E0B63" w:rsidRPr="00F33E0A">
        <w:rPr>
          <w:color w:val="000000" w:themeColor="text1"/>
          <w:szCs w:val="28"/>
          <w:rPrChange w:id="5" w:author="EDWIN REYNALDI" w:date="2024-01-26T13:38:00Z">
            <w:rPr>
              <w:color w:val="000000" w:themeColor="text1"/>
              <w:szCs w:val="28"/>
              <w:highlight w:val="yellow"/>
            </w:rPr>
          </w:rPrChange>
        </w:rPr>
        <w:t xml:space="preserve"> Banknotes </w:t>
      </w:r>
      <w:proofErr w:type="spellStart"/>
      <w:r w:rsidR="004E0B63" w:rsidRPr="00F33E0A">
        <w:rPr>
          <w:color w:val="000000" w:themeColor="text1"/>
          <w:szCs w:val="28"/>
          <w:rPrChange w:id="6" w:author="EDWIN REYNALDI" w:date="2024-01-26T13:38:00Z">
            <w:rPr>
              <w:color w:val="000000" w:themeColor="text1"/>
              <w:szCs w:val="28"/>
              <w:highlight w:val="yellow"/>
            </w:rPr>
          </w:rPrChange>
        </w:rPr>
        <w:t>melalui</w:t>
      </w:r>
      <w:proofErr w:type="spellEnd"/>
      <w:r w:rsidR="004E0B63" w:rsidRPr="00F33E0A">
        <w:rPr>
          <w:color w:val="000000" w:themeColor="text1"/>
          <w:szCs w:val="28"/>
          <w:rPrChange w:id="7" w:author="EDWIN REYNALDI" w:date="2024-01-26T13:38:00Z">
            <w:rPr>
              <w:color w:val="000000" w:themeColor="text1"/>
              <w:szCs w:val="28"/>
              <w:highlight w:val="yellow"/>
            </w:rPr>
          </w:rPrChange>
        </w:rPr>
        <w:t xml:space="preserve"> </w:t>
      </w:r>
      <w:proofErr w:type="spellStart"/>
      <w:r w:rsidR="004E0B63" w:rsidRPr="00F33E0A">
        <w:rPr>
          <w:color w:val="000000" w:themeColor="text1"/>
          <w:szCs w:val="28"/>
          <w:rPrChange w:id="8" w:author="EDWIN REYNALDI" w:date="2024-01-26T13:38:00Z">
            <w:rPr>
              <w:color w:val="000000" w:themeColor="text1"/>
              <w:szCs w:val="28"/>
              <w:highlight w:val="yellow"/>
            </w:rPr>
          </w:rPrChange>
        </w:rPr>
        <w:t>Pihak</w:t>
      </w:r>
      <w:proofErr w:type="spellEnd"/>
      <w:r w:rsidR="004E0B63" w:rsidRPr="00F33E0A">
        <w:rPr>
          <w:color w:val="000000" w:themeColor="text1"/>
          <w:szCs w:val="28"/>
          <w:rPrChange w:id="9" w:author="EDWIN REYNALDI" w:date="2024-01-26T13:38:00Z">
            <w:rPr>
              <w:color w:val="000000" w:themeColor="text1"/>
              <w:szCs w:val="28"/>
              <w:highlight w:val="yellow"/>
            </w:rPr>
          </w:rPrChange>
        </w:rPr>
        <w:t xml:space="preserve"> </w:t>
      </w:r>
      <w:proofErr w:type="spellStart"/>
      <w:r w:rsidR="004E0B63" w:rsidRPr="00F33E0A">
        <w:rPr>
          <w:color w:val="000000" w:themeColor="text1"/>
          <w:szCs w:val="28"/>
          <w:rPrChange w:id="10" w:author="EDWIN REYNALDI" w:date="2024-01-26T13:38:00Z">
            <w:rPr>
              <w:color w:val="000000" w:themeColor="text1"/>
              <w:szCs w:val="28"/>
              <w:highlight w:val="yellow"/>
            </w:rPr>
          </w:rPrChange>
        </w:rPr>
        <w:t>Ketiga</w:t>
      </w:r>
      <w:proofErr w:type="spellEnd"/>
    </w:p>
    <w:p w14:paraId="23675EE9" w14:textId="77777777" w:rsidR="008B6C68" w:rsidRPr="00F33E0A" w:rsidRDefault="008B6C68" w:rsidP="00F33E0A">
      <w:pPr>
        <w:pStyle w:val="BlockLine"/>
        <w:spacing w:before="120"/>
        <w:ind w:right="-97"/>
        <w:rPr>
          <w:sz w:val="12"/>
          <w:szCs w:val="12"/>
        </w:rPr>
      </w:pPr>
      <w:r w:rsidRPr="00F33E0A">
        <w:t xml:space="preserve"> </w:t>
      </w:r>
    </w:p>
    <w:tbl>
      <w:tblPr>
        <w:tblW w:w="8640" w:type="dxa"/>
        <w:tblLayout w:type="fixed"/>
        <w:tblLook w:val="0000" w:firstRow="0" w:lastRow="0" w:firstColumn="0" w:lastColumn="0" w:noHBand="0" w:noVBand="0"/>
        <w:tblPrChange w:id="11" w:author="EDWIN REYNALDI" w:date="2024-01-24T17:45:00Z">
          <w:tblPr>
            <w:tblW w:w="8640" w:type="dxa"/>
            <w:tblLayout w:type="fixed"/>
            <w:tblLook w:val="0000" w:firstRow="0" w:lastRow="0" w:firstColumn="0" w:lastColumn="0" w:noHBand="0" w:noVBand="0"/>
          </w:tblPr>
        </w:tblPrChange>
      </w:tblPr>
      <w:tblGrid>
        <w:gridCol w:w="1710"/>
        <w:gridCol w:w="6930"/>
        <w:tblGridChange w:id="12">
          <w:tblGrid>
            <w:gridCol w:w="1710"/>
            <w:gridCol w:w="6930"/>
          </w:tblGrid>
        </w:tblGridChange>
      </w:tblGrid>
      <w:tr w:rsidR="00EE4F58" w:rsidRPr="00F33E0A" w14:paraId="3A173EB7" w14:textId="77777777" w:rsidTr="00850E1A">
        <w:trPr>
          <w:cantSplit/>
          <w:trPrChange w:id="13" w:author="EDWIN REYNALDI" w:date="2024-01-24T17:45:00Z">
            <w:trPr>
              <w:cantSplit/>
            </w:trPr>
          </w:trPrChange>
        </w:trPr>
        <w:tc>
          <w:tcPr>
            <w:tcW w:w="1710" w:type="dxa"/>
            <w:tcPrChange w:id="14" w:author="EDWIN REYNALDI" w:date="2024-01-24T17:45:00Z">
              <w:tcPr>
                <w:tcW w:w="1710" w:type="dxa"/>
              </w:tcPr>
            </w:tcPrChange>
          </w:tcPr>
          <w:p w14:paraId="4FB0E769" w14:textId="77777777" w:rsidR="008B6C68" w:rsidRPr="00F33E0A" w:rsidRDefault="008B6C68" w:rsidP="00F33E0A">
            <w:pPr>
              <w:pStyle w:val="Heading5"/>
              <w:ind w:left="-108" w:right="-97"/>
            </w:pPr>
            <w:bookmarkStart w:id="15" w:name="_Pengantar"/>
            <w:bookmarkEnd w:id="15"/>
            <w:proofErr w:type="spellStart"/>
            <w:r w:rsidRPr="00F33E0A">
              <w:t>Pengantar</w:t>
            </w:r>
            <w:proofErr w:type="spellEnd"/>
          </w:p>
        </w:tc>
        <w:tc>
          <w:tcPr>
            <w:tcW w:w="6930" w:type="dxa"/>
            <w:shd w:val="clear" w:color="auto" w:fill="auto"/>
            <w:tcPrChange w:id="16" w:author="EDWIN REYNALDI" w:date="2024-01-24T17:45:00Z">
              <w:tcPr>
                <w:tcW w:w="6930" w:type="dxa"/>
              </w:tcPr>
            </w:tcPrChange>
          </w:tcPr>
          <w:p w14:paraId="50AA8E05" w14:textId="2E59FE99" w:rsidR="008B6C68" w:rsidRPr="00F33E0A" w:rsidRDefault="1078E7EF" w:rsidP="00F33E0A">
            <w:pPr>
              <w:pStyle w:val="BlockText"/>
              <w:ind w:right="-97"/>
            </w:pPr>
            <w:proofErr w:type="spellStart"/>
            <w:r w:rsidRPr="00F33E0A">
              <w:t>Untuk</w:t>
            </w:r>
            <w:proofErr w:type="spellEnd"/>
            <w:r w:rsidRPr="00F33E0A">
              <w:t xml:space="preserve"> </w:t>
            </w:r>
            <w:proofErr w:type="spellStart"/>
            <w:r w:rsidRPr="00F33E0A">
              <w:t>mendukung</w:t>
            </w:r>
            <w:proofErr w:type="spellEnd"/>
            <w:r w:rsidRPr="00F33E0A">
              <w:t xml:space="preserve"> </w:t>
            </w:r>
            <w:proofErr w:type="spellStart"/>
            <w:r w:rsidRPr="00F33E0A">
              <w:t>efisiensi</w:t>
            </w:r>
            <w:proofErr w:type="spellEnd"/>
            <w:r w:rsidRPr="00F33E0A">
              <w:t xml:space="preserve"> proses </w:t>
            </w:r>
            <w:proofErr w:type="spellStart"/>
            <w:r w:rsidRPr="00F33E0A">
              <w:t>kerja</w:t>
            </w:r>
            <w:proofErr w:type="spellEnd"/>
            <w:r w:rsidRPr="00F33E0A">
              <w:t xml:space="preserve"> Biro Banknotes Services (BNS)</w:t>
            </w:r>
            <w:r w:rsidR="1F69DF18" w:rsidRPr="00F33E0A">
              <w:t xml:space="preserve"> </w:t>
            </w:r>
            <w:proofErr w:type="spellStart"/>
            <w:r w:rsidR="1F69DF18" w:rsidRPr="00F33E0A">
              <w:rPr>
                <w:rPrChange w:id="17" w:author="EDWIN REYNALDI" w:date="2024-01-26T13:38:00Z">
                  <w:rPr>
                    <w:highlight w:val="green"/>
                  </w:rPr>
                </w:rPrChange>
              </w:rPr>
              <w:t>terkait</w:t>
            </w:r>
            <w:proofErr w:type="spellEnd"/>
            <w:r w:rsidR="1F69DF18" w:rsidRPr="00F33E0A">
              <w:rPr>
                <w:rPrChange w:id="18" w:author="EDWIN REYNALDI" w:date="2024-01-26T13:38:00Z">
                  <w:rPr>
                    <w:highlight w:val="green"/>
                  </w:rPr>
                </w:rPrChange>
              </w:rPr>
              <w:t xml:space="preserve"> </w:t>
            </w:r>
            <w:proofErr w:type="spellStart"/>
            <w:r w:rsidR="1F69DF18" w:rsidRPr="00F33E0A">
              <w:rPr>
                <w:rPrChange w:id="19" w:author="EDWIN REYNALDI" w:date="2024-01-26T13:38:00Z">
                  <w:rPr>
                    <w:highlight w:val="green"/>
                  </w:rPr>
                </w:rPrChange>
              </w:rPr>
              <w:t>dengan</w:t>
            </w:r>
            <w:proofErr w:type="spellEnd"/>
            <w:r w:rsidR="1F69DF18" w:rsidRPr="00F33E0A">
              <w:rPr>
                <w:rPrChange w:id="20" w:author="EDWIN REYNALDI" w:date="2024-01-26T13:38:00Z">
                  <w:rPr>
                    <w:highlight w:val="green"/>
                  </w:rPr>
                </w:rPrChange>
              </w:rPr>
              <w:t xml:space="preserve"> </w:t>
            </w:r>
            <w:proofErr w:type="spellStart"/>
            <w:r w:rsidR="1F69DF18" w:rsidRPr="00F33E0A">
              <w:rPr>
                <w:rPrChange w:id="21" w:author="EDWIN REYNALDI" w:date="2024-01-26T13:38:00Z">
                  <w:rPr>
                    <w:highlight w:val="green"/>
                  </w:rPr>
                </w:rPrChange>
              </w:rPr>
              <w:t>pelaksanaan</w:t>
            </w:r>
            <w:proofErr w:type="spellEnd"/>
            <w:r w:rsidR="1F69DF18" w:rsidRPr="00F33E0A">
              <w:rPr>
                <w:rPrChange w:id="22" w:author="EDWIN REYNALDI" w:date="2024-01-26T13:38:00Z">
                  <w:rPr>
                    <w:highlight w:val="green"/>
                  </w:rPr>
                </w:rPrChange>
              </w:rPr>
              <w:t xml:space="preserve"> </w:t>
            </w:r>
            <w:proofErr w:type="spellStart"/>
            <w:r w:rsidR="1F69DF18" w:rsidRPr="00F33E0A">
              <w:rPr>
                <w:rPrChange w:id="23" w:author="EDWIN REYNALDI" w:date="2024-01-26T13:38:00Z">
                  <w:rPr>
                    <w:highlight w:val="green"/>
                  </w:rPr>
                </w:rPrChange>
              </w:rPr>
              <w:t>distribusi</w:t>
            </w:r>
            <w:proofErr w:type="spellEnd"/>
            <w:r w:rsidR="1F69DF18" w:rsidRPr="00F33E0A">
              <w:rPr>
                <w:rPrChange w:id="24" w:author="EDWIN REYNALDI" w:date="2024-01-26T13:38:00Z">
                  <w:rPr>
                    <w:highlight w:val="green"/>
                  </w:rPr>
                </w:rPrChange>
              </w:rPr>
              <w:t xml:space="preserve"> banknotes </w:t>
            </w:r>
            <w:proofErr w:type="spellStart"/>
            <w:r w:rsidR="1F69DF18" w:rsidRPr="00F33E0A">
              <w:rPr>
                <w:rPrChange w:id="25" w:author="EDWIN REYNALDI" w:date="2024-01-26T13:38:00Z">
                  <w:rPr>
                    <w:highlight w:val="green"/>
                  </w:rPr>
                </w:rPrChange>
              </w:rPr>
              <w:t>melalui</w:t>
            </w:r>
            <w:proofErr w:type="spellEnd"/>
            <w:r w:rsidR="1F69DF18" w:rsidRPr="00F33E0A">
              <w:rPr>
                <w:rPrChange w:id="26" w:author="EDWIN REYNALDI" w:date="2024-01-26T13:38:00Z">
                  <w:rPr>
                    <w:highlight w:val="green"/>
                  </w:rPr>
                </w:rPrChange>
              </w:rPr>
              <w:t xml:space="preserve"> </w:t>
            </w:r>
            <w:proofErr w:type="spellStart"/>
            <w:r w:rsidR="1F69DF18" w:rsidRPr="00F33E0A">
              <w:rPr>
                <w:rPrChange w:id="27" w:author="EDWIN REYNALDI" w:date="2024-01-26T13:38:00Z">
                  <w:rPr>
                    <w:highlight w:val="green"/>
                  </w:rPr>
                </w:rPrChange>
              </w:rPr>
              <w:t>pihak</w:t>
            </w:r>
            <w:proofErr w:type="spellEnd"/>
            <w:r w:rsidR="1F69DF18" w:rsidRPr="00F33E0A">
              <w:rPr>
                <w:rPrChange w:id="28" w:author="EDWIN REYNALDI" w:date="2024-01-26T13:38:00Z">
                  <w:rPr>
                    <w:highlight w:val="green"/>
                  </w:rPr>
                </w:rPrChange>
              </w:rPr>
              <w:t xml:space="preserve"> </w:t>
            </w:r>
            <w:proofErr w:type="spellStart"/>
            <w:r w:rsidR="1F69DF18" w:rsidRPr="00F33E0A">
              <w:rPr>
                <w:rPrChange w:id="29" w:author="EDWIN REYNALDI" w:date="2024-01-26T13:38:00Z">
                  <w:rPr>
                    <w:highlight w:val="green"/>
                  </w:rPr>
                </w:rPrChange>
              </w:rPr>
              <w:t>ketiga</w:t>
            </w:r>
            <w:proofErr w:type="spellEnd"/>
            <w:r w:rsidR="23729709" w:rsidRPr="00F33E0A">
              <w:t xml:space="preserve">, </w:t>
            </w:r>
            <w:proofErr w:type="spellStart"/>
            <w:r w:rsidR="23729709" w:rsidRPr="00F33E0A">
              <w:t>maka</w:t>
            </w:r>
            <w:proofErr w:type="spellEnd"/>
            <w:r w:rsidR="23729709" w:rsidRPr="00F33E0A">
              <w:t xml:space="preserve"> </w:t>
            </w:r>
            <w:proofErr w:type="spellStart"/>
            <w:r w:rsidR="23729709" w:rsidRPr="00F33E0A">
              <w:t>dilakukan</w:t>
            </w:r>
            <w:proofErr w:type="spellEnd"/>
            <w:r w:rsidR="23729709" w:rsidRPr="00F33E0A">
              <w:t xml:space="preserve"> </w:t>
            </w:r>
            <w:proofErr w:type="spellStart"/>
            <w:r w:rsidR="23729709" w:rsidRPr="00F33E0A">
              <w:t>pengembangan</w:t>
            </w:r>
            <w:proofErr w:type="spellEnd"/>
            <w:r w:rsidR="23729709" w:rsidRPr="00F33E0A">
              <w:t xml:space="preserve"> pada </w:t>
            </w:r>
            <w:proofErr w:type="spellStart"/>
            <w:r w:rsidR="23729709" w:rsidRPr="00F33E0A">
              <w:t>Aplikasi</w:t>
            </w:r>
            <w:proofErr w:type="spellEnd"/>
            <w:r w:rsidR="23729709" w:rsidRPr="00F33E0A">
              <w:t xml:space="preserve"> </w:t>
            </w:r>
            <w:proofErr w:type="spellStart"/>
            <w:r w:rsidR="23729709" w:rsidRPr="00F33E0A">
              <w:t>OptiCash</w:t>
            </w:r>
            <w:proofErr w:type="spellEnd"/>
            <w:r w:rsidR="23729709" w:rsidRPr="00F33E0A">
              <w:t>.</w:t>
            </w:r>
          </w:p>
        </w:tc>
      </w:tr>
    </w:tbl>
    <w:p w14:paraId="28CDD7B6" w14:textId="77777777" w:rsidR="00ED28AE" w:rsidRPr="00F33E0A" w:rsidRDefault="00ED28AE" w:rsidP="00F33E0A">
      <w:pPr>
        <w:pStyle w:val="BlockLine"/>
        <w:ind w:right="-97"/>
        <w:rPr>
          <w:sz w:val="12"/>
          <w:szCs w:val="10"/>
        </w:rPr>
      </w:pPr>
      <w:r w:rsidRPr="00F33E0A">
        <w:rPr>
          <w:sz w:val="12"/>
          <w:szCs w:val="10"/>
        </w:rPr>
        <w:t xml:space="preserve"> </w:t>
      </w:r>
    </w:p>
    <w:tbl>
      <w:tblPr>
        <w:tblW w:w="8622" w:type="dxa"/>
        <w:tblLayout w:type="fixed"/>
        <w:tblLook w:val="0000" w:firstRow="0" w:lastRow="0" w:firstColumn="0" w:lastColumn="0" w:noHBand="0" w:noVBand="0"/>
      </w:tblPr>
      <w:tblGrid>
        <w:gridCol w:w="1724"/>
        <w:gridCol w:w="6898"/>
      </w:tblGrid>
      <w:tr w:rsidR="0072528A" w:rsidRPr="00F33E0A" w14:paraId="5777960D" w14:textId="77777777" w:rsidTr="00DE11D6">
        <w:trPr>
          <w:cantSplit/>
          <w:trHeight w:val="342"/>
        </w:trPr>
        <w:tc>
          <w:tcPr>
            <w:tcW w:w="1724" w:type="dxa"/>
          </w:tcPr>
          <w:p w14:paraId="7BD923CD" w14:textId="77777777" w:rsidR="008B6C68" w:rsidRPr="00F33E0A" w:rsidRDefault="008B6C68" w:rsidP="00F33E0A">
            <w:pPr>
              <w:pStyle w:val="Heading5"/>
              <w:ind w:left="-108" w:right="-97"/>
            </w:pPr>
            <w:proofErr w:type="spellStart"/>
            <w:r w:rsidRPr="00F33E0A">
              <w:t>Referensi</w:t>
            </w:r>
            <w:proofErr w:type="spellEnd"/>
          </w:p>
        </w:tc>
        <w:tc>
          <w:tcPr>
            <w:tcW w:w="6898" w:type="dxa"/>
            <w:shd w:val="clear" w:color="auto" w:fill="auto"/>
          </w:tcPr>
          <w:p w14:paraId="5CF2536E" w14:textId="10ACD475" w:rsidR="00942B02" w:rsidRPr="00F33E0A" w:rsidRDefault="00FA6FFC" w:rsidP="00F33E0A">
            <w:pPr>
              <w:pStyle w:val="BlockText"/>
              <w:ind w:right="-97"/>
              <w:rPr>
                <w:szCs w:val="22"/>
              </w:rPr>
            </w:pPr>
            <w:r w:rsidRPr="00F33E0A">
              <w:rPr>
                <w:color w:val="000000" w:themeColor="text1"/>
                <w:szCs w:val="22"/>
              </w:rPr>
              <w:t xml:space="preserve">Surat </w:t>
            </w:r>
            <w:proofErr w:type="spellStart"/>
            <w:r w:rsidR="00982C08" w:rsidRPr="00F33E0A">
              <w:rPr>
                <w:color w:val="000000" w:themeColor="text1"/>
                <w:szCs w:val="22"/>
              </w:rPr>
              <w:t>Edaran</w:t>
            </w:r>
            <w:proofErr w:type="spellEnd"/>
            <w:r w:rsidR="001D0B7D" w:rsidRPr="00F33E0A">
              <w:rPr>
                <w:color w:val="000000" w:themeColor="text1"/>
                <w:szCs w:val="22"/>
              </w:rPr>
              <w:t xml:space="preserve"> </w:t>
            </w:r>
            <w:proofErr w:type="spellStart"/>
            <w:r w:rsidRPr="00F33E0A">
              <w:rPr>
                <w:szCs w:val="22"/>
              </w:rPr>
              <w:t>ini</w:t>
            </w:r>
            <w:proofErr w:type="spellEnd"/>
            <w:r w:rsidRPr="00F33E0A">
              <w:rPr>
                <w:szCs w:val="22"/>
              </w:rPr>
              <w:t xml:space="preserve"> </w:t>
            </w:r>
            <w:proofErr w:type="spellStart"/>
            <w:r w:rsidRPr="00F33E0A">
              <w:rPr>
                <w:szCs w:val="22"/>
              </w:rPr>
              <w:t>berpedoman</w:t>
            </w:r>
            <w:proofErr w:type="spellEnd"/>
            <w:r w:rsidRPr="00F33E0A">
              <w:rPr>
                <w:szCs w:val="22"/>
              </w:rPr>
              <w:t xml:space="preserve"> pada</w:t>
            </w:r>
            <w:r w:rsidR="00B701E0" w:rsidRPr="00F33E0A">
              <w:rPr>
                <w:szCs w:val="22"/>
              </w:rPr>
              <w:t xml:space="preserve"> </w:t>
            </w:r>
            <w:hyperlink r:id="rId11" w:history="1">
              <w:r w:rsidR="00B701E0" w:rsidRPr="00F33E0A">
                <w:rPr>
                  <w:rStyle w:val="Hyperlink"/>
                  <w:szCs w:val="22"/>
                </w:rPr>
                <w:t>PAKAR – Banknotes</w:t>
              </w:r>
            </w:hyperlink>
            <w:r w:rsidR="00B701E0" w:rsidRPr="00F33E0A">
              <w:rPr>
                <w:szCs w:val="22"/>
              </w:rPr>
              <w:t>.</w:t>
            </w:r>
          </w:p>
        </w:tc>
      </w:tr>
    </w:tbl>
    <w:p w14:paraId="537B9013" w14:textId="5B881270" w:rsidR="00744CC1" w:rsidRDefault="00744CC1" w:rsidP="00F33E0A">
      <w:pPr>
        <w:pStyle w:val="BlockLine"/>
        <w:ind w:right="-97"/>
        <w:rPr>
          <w:ins w:id="30" w:author="EDWIN REYNALDI" w:date="2024-02-27T16:47:00Z"/>
          <w:sz w:val="12"/>
          <w:szCs w:val="10"/>
        </w:rPr>
      </w:pPr>
    </w:p>
    <w:tbl>
      <w:tblPr>
        <w:tblW w:w="8622" w:type="dxa"/>
        <w:tblLayout w:type="fixed"/>
        <w:tblLook w:val="0000" w:firstRow="0" w:lastRow="0" w:firstColumn="0" w:lastColumn="0" w:noHBand="0" w:noVBand="0"/>
      </w:tblPr>
      <w:tblGrid>
        <w:gridCol w:w="1724"/>
        <w:gridCol w:w="6898"/>
      </w:tblGrid>
      <w:tr w:rsidR="00B71137" w:rsidRPr="00F33E0A" w14:paraId="0E2015A4" w14:textId="77777777" w:rsidTr="00232323">
        <w:trPr>
          <w:cantSplit/>
          <w:trHeight w:val="342"/>
          <w:ins w:id="31" w:author="EDWIN REYNALDI" w:date="2024-02-27T16:48:00Z"/>
        </w:trPr>
        <w:tc>
          <w:tcPr>
            <w:tcW w:w="1724" w:type="dxa"/>
          </w:tcPr>
          <w:p w14:paraId="5A9E3A43" w14:textId="0FA691F5" w:rsidR="00B71137" w:rsidRPr="00F33E0A" w:rsidRDefault="00B71137" w:rsidP="00232323">
            <w:pPr>
              <w:pStyle w:val="Heading5"/>
              <w:ind w:left="-108" w:right="-97"/>
              <w:rPr>
                <w:ins w:id="32" w:author="EDWIN REYNALDI" w:date="2024-02-27T16:48:00Z"/>
              </w:rPr>
            </w:pPr>
            <w:commentRangeStart w:id="33"/>
            <w:proofErr w:type="spellStart"/>
            <w:ins w:id="34" w:author="EDWIN REYNALDI" w:date="2024-02-27T16:48:00Z">
              <w:r w:rsidRPr="00F33E0A">
                <w:t>Distribusi</w:t>
              </w:r>
              <w:proofErr w:type="spellEnd"/>
              <w:r w:rsidRPr="00232323">
                <w:t xml:space="preserve"> banknotes</w:t>
              </w:r>
            </w:ins>
            <w:commentRangeEnd w:id="33"/>
            <w:ins w:id="35" w:author="EDWIN REYNALDI" w:date="2024-02-27T16:49:00Z">
              <w:r>
                <w:rPr>
                  <w:rStyle w:val="CommentReference"/>
                  <w:b w:val="0"/>
                </w:rPr>
                <w:commentReference w:id="33"/>
              </w:r>
            </w:ins>
          </w:p>
        </w:tc>
        <w:tc>
          <w:tcPr>
            <w:tcW w:w="6898" w:type="dxa"/>
            <w:shd w:val="clear" w:color="auto" w:fill="auto"/>
          </w:tcPr>
          <w:p w14:paraId="783DD769" w14:textId="3E99EEB1" w:rsidR="00B71137" w:rsidRDefault="00B71137" w:rsidP="00B71137">
            <w:pPr>
              <w:pStyle w:val="BlockText"/>
              <w:ind w:right="-97"/>
              <w:rPr>
                <w:ins w:id="36" w:author="EDWIN REYNALDI" w:date="2024-02-27T16:48:00Z"/>
                <w:color w:val="000000" w:themeColor="text1"/>
              </w:rPr>
            </w:pPr>
            <w:proofErr w:type="spellStart"/>
            <w:ins w:id="37" w:author="EDWIN REYNALDI" w:date="2024-02-27T16:48:00Z">
              <w:r w:rsidRPr="6CA5FF43">
                <w:rPr>
                  <w:color w:val="000000" w:themeColor="text1"/>
                </w:rPr>
                <w:t>Distribusi</w:t>
              </w:r>
              <w:proofErr w:type="spellEnd"/>
              <w:r w:rsidRPr="6CA5FF43">
                <w:rPr>
                  <w:color w:val="000000" w:themeColor="text1"/>
                </w:rPr>
                <w:t xml:space="preserve"> banknotes </w:t>
              </w:r>
              <w:proofErr w:type="spellStart"/>
              <w:r w:rsidRPr="6CA5FF43">
                <w:rPr>
                  <w:color w:val="000000" w:themeColor="text1"/>
                </w:rPr>
                <w:t>adalah</w:t>
              </w:r>
              <w:proofErr w:type="spellEnd"/>
              <w:r w:rsidRPr="6CA5FF43">
                <w:rPr>
                  <w:color w:val="000000" w:themeColor="text1"/>
                </w:rPr>
                <w:t xml:space="preserve"> </w:t>
              </w:r>
              <w:proofErr w:type="spellStart"/>
              <w:r w:rsidRPr="6CA5FF43">
                <w:rPr>
                  <w:color w:val="000000" w:themeColor="text1"/>
                </w:rPr>
                <w:t>aktivitas</w:t>
              </w:r>
              <w:proofErr w:type="spellEnd"/>
              <w:r w:rsidRPr="6CA5FF43">
                <w:rPr>
                  <w:color w:val="000000" w:themeColor="text1"/>
                </w:rPr>
                <w:t xml:space="preserve"> </w:t>
              </w:r>
              <w:proofErr w:type="spellStart"/>
              <w:r w:rsidRPr="6CA5FF43">
                <w:rPr>
                  <w:color w:val="000000" w:themeColor="text1"/>
                </w:rPr>
                <w:t>pengantaran</w:t>
              </w:r>
              <w:proofErr w:type="spellEnd"/>
              <w:r w:rsidRPr="6CA5FF43">
                <w:rPr>
                  <w:color w:val="000000" w:themeColor="text1"/>
                </w:rPr>
                <w:t xml:space="preserve"> dan </w:t>
              </w:r>
              <w:proofErr w:type="spellStart"/>
              <w:r w:rsidRPr="6CA5FF43">
                <w:rPr>
                  <w:color w:val="000000" w:themeColor="text1"/>
                </w:rPr>
                <w:t>pengambilan</w:t>
              </w:r>
              <w:proofErr w:type="spellEnd"/>
              <w:r w:rsidRPr="6CA5FF43">
                <w:rPr>
                  <w:color w:val="000000" w:themeColor="text1"/>
                </w:rPr>
                <w:t xml:space="preserve"> banknotes </w:t>
              </w:r>
              <w:proofErr w:type="spellStart"/>
              <w:r w:rsidRPr="6CA5FF43">
                <w:rPr>
                  <w:color w:val="000000" w:themeColor="text1"/>
                </w:rPr>
                <w:t>ke</w:t>
              </w:r>
              <w:proofErr w:type="spellEnd"/>
              <w:r>
                <w:rPr>
                  <w:color w:val="000000" w:themeColor="text1"/>
                </w:rPr>
                <w:t>/</w:t>
              </w:r>
              <w:proofErr w:type="spellStart"/>
              <w:r>
                <w:rPr>
                  <w:color w:val="000000" w:themeColor="text1"/>
                </w:rPr>
                <w:t>dari</w:t>
              </w:r>
              <w:proofErr w:type="spellEnd"/>
              <w:r w:rsidRPr="6CA5FF43">
                <w:rPr>
                  <w:color w:val="000000" w:themeColor="text1"/>
                </w:rPr>
                <w:t xml:space="preserve"> </w:t>
              </w:r>
              <w:proofErr w:type="spellStart"/>
              <w:r w:rsidRPr="6CA5FF43">
                <w:rPr>
                  <w:color w:val="000000" w:themeColor="text1"/>
                </w:rPr>
                <w:t>cabang</w:t>
              </w:r>
              <w:proofErr w:type="spellEnd"/>
              <w:r w:rsidRPr="6CA5FF43">
                <w:rPr>
                  <w:color w:val="000000" w:themeColor="text1"/>
                </w:rPr>
                <w:t>/</w:t>
              </w:r>
              <w:proofErr w:type="spellStart"/>
              <w:r w:rsidRPr="6CA5FF43">
                <w:rPr>
                  <w:color w:val="000000" w:themeColor="text1"/>
                </w:rPr>
                <w:t>nasabah</w:t>
              </w:r>
              <w:proofErr w:type="spellEnd"/>
              <w:r w:rsidRPr="6CA5FF43">
                <w:rPr>
                  <w:color w:val="000000" w:themeColor="text1"/>
                </w:rPr>
                <w:t xml:space="preserve"> bank.</w:t>
              </w:r>
            </w:ins>
          </w:p>
          <w:p w14:paraId="777DDB3D" w14:textId="77777777" w:rsidR="00B71137" w:rsidRPr="00232323" w:rsidRDefault="00B71137" w:rsidP="00B71137">
            <w:pPr>
              <w:pStyle w:val="BlockText"/>
              <w:ind w:right="-97"/>
              <w:rPr>
                <w:ins w:id="38" w:author="EDWIN REYNALDI" w:date="2024-02-27T16:48:00Z"/>
                <w:szCs w:val="22"/>
              </w:rPr>
            </w:pPr>
          </w:p>
          <w:p w14:paraId="3250BC5B" w14:textId="77777777" w:rsidR="00B71137" w:rsidRPr="00232323" w:rsidRDefault="00B71137" w:rsidP="00B71137">
            <w:pPr>
              <w:pStyle w:val="BlockText"/>
              <w:ind w:right="-97"/>
              <w:rPr>
                <w:ins w:id="39" w:author="EDWIN REYNALDI" w:date="2024-02-27T16:48:00Z"/>
                <w:color w:val="000000" w:themeColor="text1"/>
                <w:szCs w:val="22"/>
                <w:u w:val="single"/>
              </w:rPr>
            </w:pPr>
            <w:proofErr w:type="spellStart"/>
            <w:ins w:id="40" w:author="EDWIN REYNALDI" w:date="2024-02-27T16:48:00Z">
              <w:r w:rsidRPr="00232323">
                <w:rPr>
                  <w:color w:val="000000" w:themeColor="text1"/>
                  <w:szCs w:val="22"/>
                  <w:u w:val="single"/>
                </w:rPr>
                <w:t>Catatan</w:t>
              </w:r>
              <w:proofErr w:type="spellEnd"/>
              <w:r w:rsidRPr="00232323">
                <w:rPr>
                  <w:color w:val="000000" w:themeColor="text1"/>
                  <w:szCs w:val="22"/>
                  <w:u w:val="single"/>
                </w:rPr>
                <w:t>:</w:t>
              </w:r>
            </w:ins>
          </w:p>
          <w:p w14:paraId="20F2652C" w14:textId="5E56B903" w:rsidR="00B71137" w:rsidRPr="00232323" w:rsidRDefault="00B71137" w:rsidP="00B71137">
            <w:pPr>
              <w:pStyle w:val="BlockText"/>
              <w:ind w:right="-97"/>
              <w:rPr>
                <w:ins w:id="41" w:author="EDWIN REYNALDI" w:date="2024-02-27T16:48:00Z"/>
                <w:b/>
                <w:bCs/>
                <w:szCs w:val="22"/>
              </w:rPr>
            </w:pPr>
            <w:ins w:id="42" w:author="EDWIN REYNALDI" w:date="2024-02-27T16:48:00Z">
              <w:r w:rsidRPr="00F33E0A">
                <w:rPr>
                  <w:szCs w:val="22"/>
                </w:rPr>
                <w:t xml:space="preserve">Proses </w:t>
              </w:r>
              <w:proofErr w:type="spellStart"/>
              <w:r w:rsidRPr="00F33E0A">
                <w:rPr>
                  <w:szCs w:val="22"/>
                </w:rPr>
                <w:t>jual</w:t>
              </w:r>
              <w:proofErr w:type="spellEnd"/>
              <w:r w:rsidRPr="00F33E0A">
                <w:rPr>
                  <w:szCs w:val="22"/>
                </w:rPr>
                <w:t>/</w:t>
              </w:r>
              <w:proofErr w:type="spellStart"/>
              <w:r w:rsidRPr="00F33E0A">
                <w:rPr>
                  <w:szCs w:val="22"/>
                </w:rPr>
                <w:t>beli</w:t>
              </w:r>
              <w:proofErr w:type="spellEnd"/>
              <w:r w:rsidRPr="00F33E0A">
                <w:rPr>
                  <w:szCs w:val="22"/>
                </w:rPr>
                <w:t xml:space="preserve"> banknotes </w:t>
              </w:r>
              <w:proofErr w:type="spellStart"/>
              <w:r w:rsidRPr="00F33E0A">
                <w:rPr>
                  <w:szCs w:val="22"/>
                </w:rPr>
                <w:t>dari</w:t>
              </w:r>
              <w:proofErr w:type="spellEnd"/>
              <w:r w:rsidRPr="00F33E0A">
                <w:rPr>
                  <w:szCs w:val="22"/>
                </w:rPr>
                <w:t xml:space="preserve"> </w:t>
              </w:r>
              <w:proofErr w:type="spellStart"/>
              <w:r w:rsidRPr="00F33E0A">
                <w:rPr>
                  <w:szCs w:val="22"/>
                </w:rPr>
                <w:t>cabang</w:t>
              </w:r>
              <w:proofErr w:type="spellEnd"/>
              <w:r w:rsidRPr="00F33E0A">
                <w:rPr>
                  <w:szCs w:val="22"/>
                </w:rPr>
                <w:t>/</w:t>
              </w:r>
              <w:proofErr w:type="spellStart"/>
              <w:r w:rsidRPr="00F33E0A">
                <w:rPr>
                  <w:szCs w:val="22"/>
                </w:rPr>
                <w:t>nasabah</w:t>
              </w:r>
              <w:proofErr w:type="spellEnd"/>
              <w:r w:rsidRPr="00F33E0A">
                <w:rPr>
                  <w:szCs w:val="22"/>
                </w:rPr>
                <w:t xml:space="preserve"> bank </w:t>
              </w:r>
              <w:proofErr w:type="spellStart"/>
              <w:r w:rsidRPr="00F33E0A">
                <w:rPr>
                  <w:szCs w:val="22"/>
                </w:rPr>
                <w:t>ke</w:t>
              </w:r>
              <w:proofErr w:type="spellEnd"/>
              <w:r w:rsidRPr="00F33E0A">
                <w:rPr>
                  <w:szCs w:val="22"/>
                </w:rPr>
                <w:t xml:space="preserve"> BNS </w:t>
              </w:r>
              <w:proofErr w:type="spellStart"/>
              <w:r w:rsidRPr="00F33E0A">
                <w:rPr>
                  <w:szCs w:val="22"/>
                </w:rPr>
                <w:t>tetap</w:t>
              </w:r>
              <w:proofErr w:type="spellEnd"/>
              <w:r w:rsidRPr="00F33E0A">
                <w:rPr>
                  <w:szCs w:val="22"/>
                </w:rPr>
                <w:t xml:space="preserve"> </w:t>
              </w:r>
              <w:proofErr w:type="spellStart"/>
              <w:r w:rsidRPr="00F33E0A">
                <w:rPr>
                  <w:szCs w:val="22"/>
                </w:rPr>
                <w:t>dilakukan</w:t>
              </w:r>
              <w:proofErr w:type="spellEnd"/>
              <w:r w:rsidRPr="00F33E0A">
                <w:rPr>
                  <w:szCs w:val="22"/>
                </w:rPr>
                <w:t xml:space="preserve"> pada </w:t>
              </w:r>
              <w:proofErr w:type="spellStart"/>
              <w:r w:rsidRPr="00F33E0A">
                <w:rPr>
                  <w:szCs w:val="22"/>
                </w:rPr>
                <w:t>Aplikasi</w:t>
              </w:r>
              <w:proofErr w:type="spellEnd"/>
              <w:r w:rsidRPr="00F33E0A">
                <w:rPr>
                  <w:szCs w:val="22"/>
                </w:rPr>
                <w:t xml:space="preserve"> BNOS</w:t>
              </w:r>
            </w:ins>
          </w:p>
        </w:tc>
      </w:tr>
    </w:tbl>
    <w:p w14:paraId="7FEAE115" w14:textId="77777777" w:rsidR="00B71137" w:rsidRPr="00F33E0A" w:rsidRDefault="00B71137" w:rsidP="00B71137">
      <w:pPr>
        <w:pStyle w:val="BlockLine"/>
        <w:ind w:right="-97"/>
        <w:rPr>
          <w:ins w:id="43" w:author="EDWIN REYNALDI" w:date="2024-02-27T16:48:00Z"/>
          <w:sz w:val="12"/>
          <w:szCs w:val="10"/>
        </w:rPr>
      </w:pPr>
    </w:p>
    <w:p w14:paraId="1BF05FE0" w14:textId="7535A6D9" w:rsidR="00B71137" w:rsidRPr="00B71137" w:rsidDel="00B71137" w:rsidRDefault="00B71137">
      <w:pPr>
        <w:rPr>
          <w:del w:id="44" w:author="EDWIN REYNALDI" w:date="2024-02-27T16:48:00Z"/>
          <w:rPrChange w:id="45" w:author="EDWIN REYNALDI" w:date="2024-02-27T16:47:00Z">
            <w:rPr>
              <w:del w:id="46" w:author="EDWIN REYNALDI" w:date="2024-02-27T16:48:00Z"/>
              <w:sz w:val="12"/>
              <w:szCs w:val="10"/>
            </w:rPr>
          </w:rPrChange>
        </w:rPr>
        <w:pPrChange w:id="47" w:author="EDWIN REYNALDI" w:date="2024-02-27T16:47:00Z">
          <w:pPr>
            <w:pStyle w:val="BlockLine"/>
            <w:ind w:right="-97"/>
          </w:pPr>
        </w:pPrChange>
      </w:pPr>
    </w:p>
    <w:tbl>
      <w:tblPr>
        <w:tblW w:w="8640" w:type="dxa"/>
        <w:tblLayout w:type="fixed"/>
        <w:tblLook w:val="0000" w:firstRow="0" w:lastRow="0" w:firstColumn="0" w:lastColumn="0" w:noHBand="0" w:noVBand="0"/>
      </w:tblPr>
      <w:tblGrid>
        <w:gridCol w:w="1710"/>
        <w:gridCol w:w="6930"/>
      </w:tblGrid>
      <w:tr w:rsidR="005517A5" w:rsidRPr="00F33E0A" w14:paraId="6B2A73F1" w14:textId="77777777" w:rsidTr="6CA5FF43">
        <w:trPr>
          <w:cantSplit/>
          <w:trHeight w:val="87"/>
        </w:trPr>
        <w:tc>
          <w:tcPr>
            <w:tcW w:w="1710" w:type="dxa"/>
          </w:tcPr>
          <w:p w14:paraId="60A8F47C" w14:textId="77777777" w:rsidR="005517A5" w:rsidRPr="00F33E0A" w:rsidRDefault="005517A5" w:rsidP="00F33E0A">
            <w:pPr>
              <w:pStyle w:val="Heading5"/>
              <w:ind w:left="-108"/>
            </w:pPr>
            <w:proofErr w:type="spellStart"/>
            <w:r w:rsidRPr="00F33E0A">
              <w:t>Cakupan</w:t>
            </w:r>
            <w:proofErr w:type="spellEnd"/>
            <w:r w:rsidRPr="00F33E0A">
              <w:t xml:space="preserve"> </w:t>
            </w:r>
            <w:proofErr w:type="spellStart"/>
            <w:r w:rsidRPr="00F33E0A">
              <w:t>perubahan</w:t>
            </w:r>
            <w:proofErr w:type="spellEnd"/>
          </w:p>
        </w:tc>
        <w:tc>
          <w:tcPr>
            <w:tcW w:w="6930" w:type="dxa"/>
          </w:tcPr>
          <w:p w14:paraId="787340A8" w14:textId="451BBBEA" w:rsidR="005517A5" w:rsidRPr="00F33E0A" w:rsidRDefault="0050E7FA" w:rsidP="00F33E0A">
            <w:proofErr w:type="spellStart"/>
            <w:r w:rsidRPr="00F33E0A">
              <w:t>Berikut</w:t>
            </w:r>
            <w:proofErr w:type="spellEnd"/>
            <w:r w:rsidRPr="00F33E0A">
              <w:t xml:space="preserve"> </w:t>
            </w:r>
            <w:proofErr w:type="spellStart"/>
            <w:r w:rsidRPr="00F33E0A">
              <w:t>cakupan</w:t>
            </w:r>
            <w:proofErr w:type="spellEnd"/>
            <w:r w:rsidRPr="00F33E0A">
              <w:t xml:space="preserve"> </w:t>
            </w:r>
            <w:proofErr w:type="spellStart"/>
            <w:r w:rsidRPr="00F33E0A">
              <w:t>perubahan</w:t>
            </w:r>
            <w:proofErr w:type="spellEnd"/>
            <w:r w:rsidR="174E46FD" w:rsidRPr="00F33E0A">
              <w:t xml:space="preserve"> </w:t>
            </w:r>
            <w:proofErr w:type="spellStart"/>
            <w:r w:rsidR="174E46FD" w:rsidRPr="00F33E0A">
              <w:t>terkait</w:t>
            </w:r>
            <w:proofErr w:type="spellEnd"/>
            <w:r w:rsidR="23729709" w:rsidRPr="00F33E0A">
              <w:t xml:space="preserve"> </w:t>
            </w:r>
            <w:del w:id="48" w:author="EDWIN REYNALDI" w:date="2024-01-24T17:46:00Z">
              <w:r w:rsidR="74905E84" w:rsidRPr="00827774" w:rsidDel="00850E1A">
                <w:rPr>
                  <w:strike/>
                  <w:color w:val="FF0000"/>
                </w:rPr>
                <w:delText xml:space="preserve">penyesuaian </w:delText>
              </w:r>
            </w:del>
            <w:proofErr w:type="spellStart"/>
            <w:r w:rsidR="74905E84" w:rsidRPr="00F33E0A">
              <w:t>pelaksanaan</w:t>
            </w:r>
            <w:proofErr w:type="spellEnd"/>
            <w:r w:rsidR="74905E84" w:rsidRPr="00F33E0A">
              <w:t xml:space="preserve"> </w:t>
            </w:r>
            <w:proofErr w:type="spellStart"/>
            <w:r w:rsidR="74905E84" w:rsidRPr="00F33E0A">
              <w:t>distribusi</w:t>
            </w:r>
            <w:proofErr w:type="spellEnd"/>
            <w:r w:rsidR="74905E84" w:rsidRPr="00F33E0A">
              <w:t xml:space="preserve"> banknotes </w:t>
            </w:r>
            <w:proofErr w:type="spellStart"/>
            <w:r w:rsidR="74905E84" w:rsidRPr="00F33E0A">
              <w:t>melalui</w:t>
            </w:r>
            <w:proofErr w:type="spellEnd"/>
            <w:r w:rsidR="74905E84" w:rsidRPr="00F33E0A">
              <w:t xml:space="preserve"> </w:t>
            </w:r>
            <w:proofErr w:type="spellStart"/>
            <w:r w:rsidR="74905E84" w:rsidRPr="00F33E0A">
              <w:t>pihak</w:t>
            </w:r>
            <w:proofErr w:type="spellEnd"/>
            <w:r w:rsidR="74905E84" w:rsidRPr="00F33E0A">
              <w:t xml:space="preserve"> </w:t>
            </w:r>
            <w:proofErr w:type="spellStart"/>
            <w:r w:rsidR="74905E84" w:rsidRPr="00F33E0A">
              <w:t>ketiga</w:t>
            </w:r>
            <w:proofErr w:type="spellEnd"/>
            <w:r w:rsidR="74905E84" w:rsidRPr="00F33E0A">
              <w:t>.</w:t>
            </w:r>
          </w:p>
          <w:p w14:paraId="22E2A040" w14:textId="78308535" w:rsidR="004E0B63" w:rsidRPr="00F33E0A" w:rsidRDefault="004E0B63" w:rsidP="00F33E0A"/>
        </w:tc>
      </w:tr>
      <w:tr w:rsidR="004E0B63" w:rsidRPr="00F33E0A" w14:paraId="50033D16" w14:textId="77777777" w:rsidTr="6CA5FF43">
        <w:trPr>
          <w:cantSplit/>
          <w:trHeight w:val="87"/>
        </w:trPr>
        <w:tc>
          <w:tcPr>
            <w:tcW w:w="8640" w:type="dxa"/>
            <w:gridSpan w:val="2"/>
          </w:tcPr>
          <w:tbl>
            <w:tblPr>
              <w:tblStyle w:val="TableGrid"/>
              <w:tblW w:w="8441" w:type="dxa"/>
              <w:tblLayout w:type="fixed"/>
              <w:tblLook w:val="04A0" w:firstRow="1" w:lastRow="0" w:firstColumn="1" w:lastColumn="0" w:noHBand="0" w:noVBand="1"/>
              <w:tblPrChange w:id="49" w:author="EDWIN REYNALDI" w:date="2024-02-27T16:46:00Z">
                <w:tblPr>
                  <w:tblStyle w:val="TableGrid"/>
                  <w:tblW w:w="8441" w:type="dxa"/>
                  <w:tblLayout w:type="fixed"/>
                  <w:tblLook w:val="04A0" w:firstRow="1" w:lastRow="0" w:firstColumn="1" w:lastColumn="0" w:noHBand="0" w:noVBand="1"/>
                </w:tblPr>
              </w:tblPrChange>
            </w:tblPr>
            <w:tblGrid>
              <w:gridCol w:w="4301"/>
              <w:gridCol w:w="4140"/>
              <w:tblGridChange w:id="50">
                <w:tblGrid>
                  <w:gridCol w:w="360"/>
                  <w:gridCol w:w="360"/>
                </w:tblGrid>
              </w:tblGridChange>
            </w:tblGrid>
            <w:tr w:rsidR="004E0B63" w:rsidRPr="00F33E0A" w14:paraId="052F634C" w14:textId="77777777" w:rsidTr="00B71137">
              <w:tc>
                <w:tcPr>
                  <w:tcW w:w="4301" w:type="dxa"/>
                  <w:tcPrChange w:id="51" w:author="EDWIN REYNALDI" w:date="2024-02-27T16:46:00Z">
                    <w:tcPr>
                      <w:tcW w:w="4385" w:type="dxa"/>
                    </w:tcPr>
                  </w:tcPrChange>
                </w:tcPr>
                <w:p w14:paraId="71F816A1" w14:textId="77777777" w:rsidR="004E0B63" w:rsidRPr="00F33E0A" w:rsidRDefault="004E0B63" w:rsidP="00F33E0A">
                  <w:pPr>
                    <w:jc w:val="center"/>
                    <w:rPr>
                      <w:b/>
                      <w:bCs/>
                      <w:szCs w:val="22"/>
                    </w:rPr>
                  </w:pPr>
                  <w:proofErr w:type="spellStart"/>
                  <w:r w:rsidRPr="00F33E0A">
                    <w:rPr>
                      <w:b/>
                      <w:bCs/>
                      <w:szCs w:val="22"/>
                    </w:rPr>
                    <w:t>Kondisi</w:t>
                  </w:r>
                  <w:proofErr w:type="spellEnd"/>
                  <w:r w:rsidRPr="00F33E0A">
                    <w:rPr>
                      <w:b/>
                      <w:bCs/>
                      <w:szCs w:val="22"/>
                    </w:rPr>
                    <w:t xml:space="preserve"> </w:t>
                  </w:r>
                  <w:proofErr w:type="spellStart"/>
                  <w:r w:rsidRPr="00F33E0A">
                    <w:rPr>
                      <w:b/>
                      <w:bCs/>
                      <w:szCs w:val="22"/>
                    </w:rPr>
                    <w:t>Saat</w:t>
                  </w:r>
                  <w:proofErr w:type="spellEnd"/>
                  <w:r w:rsidRPr="00F33E0A">
                    <w:rPr>
                      <w:b/>
                      <w:bCs/>
                      <w:szCs w:val="22"/>
                    </w:rPr>
                    <w:t xml:space="preserve"> </w:t>
                  </w:r>
                  <w:proofErr w:type="spellStart"/>
                  <w:r w:rsidRPr="00F33E0A">
                    <w:rPr>
                      <w:b/>
                      <w:bCs/>
                      <w:szCs w:val="22"/>
                    </w:rPr>
                    <w:t>Ini</w:t>
                  </w:r>
                  <w:proofErr w:type="spellEnd"/>
                </w:p>
              </w:tc>
              <w:tc>
                <w:tcPr>
                  <w:tcW w:w="4140" w:type="dxa"/>
                  <w:tcPrChange w:id="52" w:author="EDWIN REYNALDI" w:date="2024-02-27T16:46:00Z">
                    <w:tcPr>
                      <w:tcW w:w="4056" w:type="dxa"/>
                    </w:tcPr>
                  </w:tcPrChange>
                </w:tcPr>
                <w:p w14:paraId="5589091C" w14:textId="1824C2D6" w:rsidR="004E0B63" w:rsidRPr="00F33E0A" w:rsidRDefault="004E0B63" w:rsidP="00F33E0A">
                  <w:pPr>
                    <w:jc w:val="center"/>
                    <w:rPr>
                      <w:b/>
                      <w:szCs w:val="22"/>
                    </w:rPr>
                  </w:pPr>
                  <w:del w:id="53" w:author="EDWIN REYNALDI" w:date="2024-02-29T16:28:00Z">
                    <w:r w:rsidRPr="00F33E0A" w:rsidDel="00545538">
                      <w:rPr>
                        <w:b/>
                        <w:szCs w:val="22"/>
                      </w:rPr>
                      <w:delText xml:space="preserve">Kondisi </w:delText>
                    </w:r>
                  </w:del>
                  <w:proofErr w:type="spellStart"/>
                  <w:r w:rsidRPr="00F33E0A">
                    <w:rPr>
                      <w:b/>
                      <w:szCs w:val="22"/>
                    </w:rPr>
                    <w:t>Perubahan</w:t>
                  </w:r>
                  <w:proofErr w:type="spellEnd"/>
                </w:p>
              </w:tc>
            </w:tr>
            <w:tr w:rsidR="004E0B63" w:rsidRPr="00F33E0A" w14:paraId="6AD36682" w14:textId="77777777" w:rsidTr="00B71137">
              <w:tc>
                <w:tcPr>
                  <w:tcW w:w="4301" w:type="dxa"/>
                  <w:tcPrChange w:id="54" w:author="EDWIN REYNALDI" w:date="2024-02-27T16:46:00Z">
                    <w:tcPr>
                      <w:tcW w:w="4385" w:type="dxa"/>
                    </w:tcPr>
                  </w:tcPrChange>
                </w:tcPr>
                <w:p w14:paraId="30E3B255" w14:textId="37457397" w:rsidR="1B79B250" w:rsidRPr="00F33E0A" w:rsidDel="000B50C4" w:rsidRDefault="1B79B250">
                  <w:pPr>
                    <w:spacing w:line="259" w:lineRule="auto"/>
                    <w:rPr>
                      <w:ins w:id="55" w:author="FERNANDA PATRISIAN" w:date="2024-01-24T03:58:00Z"/>
                      <w:del w:id="56" w:author="EDWIN REYNALDI" w:date="2024-02-27T16:35:00Z"/>
                      <w:szCs w:val="22"/>
                    </w:rPr>
                    <w:pPrChange w:id="57" w:author="EDWIN REYNALDI" w:date="2024-01-26T13:38:00Z">
                      <w:pPr/>
                    </w:pPrChange>
                  </w:pPr>
                  <w:ins w:id="58" w:author="FERNANDA PATRISIAN" w:date="2024-01-24T04:01:00Z">
                    <w:del w:id="59" w:author="EDWIN REYNALDI" w:date="2024-02-27T16:35:00Z">
                      <w:r w:rsidRPr="00F33E0A" w:rsidDel="000B50C4">
                        <w:rPr>
                          <w:szCs w:val="22"/>
                        </w:rPr>
                        <w:delText xml:space="preserve">Proses </w:delText>
                      </w:r>
                    </w:del>
                  </w:ins>
                  <w:del w:id="60" w:author="EDWIN REYNALDI" w:date="2024-02-27T16:35:00Z">
                    <w:r w:rsidRPr="00F33E0A" w:rsidDel="000B50C4">
                      <w:rPr>
                        <w:szCs w:val="22"/>
                      </w:rPr>
                      <w:delText xml:space="preserve">Pelaksanaan </w:delText>
                    </w:r>
                    <w:r w:rsidR="29DC544F" w:rsidRPr="00F33E0A" w:rsidDel="000B50C4">
                      <w:rPr>
                        <w:szCs w:val="22"/>
                      </w:rPr>
                      <w:delText>distribusi banknotes melalui pi</w:delText>
                    </w:r>
                    <w:r w:rsidR="68F9A779" w:rsidRPr="00F33E0A" w:rsidDel="000B50C4">
                      <w:rPr>
                        <w:szCs w:val="22"/>
                      </w:rPr>
                      <w:delText>hak ketiga adalah sebagai berikut.</w:delText>
                    </w:r>
                  </w:del>
                </w:p>
                <w:p w14:paraId="33B617D5" w14:textId="6B3A31C1" w:rsidR="7183B227" w:rsidRPr="000B50C4" w:rsidDel="000B50C4" w:rsidRDefault="7183B227">
                  <w:pPr>
                    <w:rPr>
                      <w:ins w:id="61" w:author="FERNANDA PATRISIAN" w:date="2024-01-24T03:59:00Z"/>
                      <w:del w:id="62" w:author="EDWIN REYNALDI" w:date="2024-02-27T16:35:00Z"/>
                      <w:color w:val="000000" w:themeColor="text1"/>
                      <w:szCs w:val="22"/>
                      <w:rPrChange w:id="63" w:author="EDWIN REYNALDI" w:date="2024-02-27T16:35:00Z">
                        <w:rPr>
                          <w:ins w:id="64" w:author="FERNANDA PATRISIAN" w:date="2024-01-24T03:59:00Z"/>
                          <w:del w:id="65" w:author="EDWIN REYNALDI" w:date="2024-02-27T16:35:00Z"/>
                        </w:rPr>
                      </w:rPrChange>
                    </w:rPr>
                  </w:pPr>
                  <w:ins w:id="66" w:author="FERNANDA PATRISIAN" w:date="2024-01-24T03:59:00Z">
                    <w:del w:id="67" w:author="EDWIN REYNALDI" w:date="2024-02-27T16:34:00Z">
                      <w:r w:rsidRPr="000B50C4" w:rsidDel="000B50C4">
                        <w:rPr>
                          <w:strike/>
                          <w:color w:val="FF0000"/>
                          <w:szCs w:val="22"/>
                          <w:rPrChange w:id="68" w:author="EDWIN REYNALDI" w:date="2024-02-27T16:35:00Z">
                            <w:rPr>
                              <w:color w:val="000000" w:themeColor="text1"/>
                              <w:szCs w:val="22"/>
                            </w:rPr>
                          </w:rPrChange>
                        </w:rPr>
                        <w:delText>Bidang Distribution</w:delText>
                      </w:r>
                      <w:r w:rsidRPr="000B50C4" w:rsidDel="000B50C4">
                        <w:rPr>
                          <w:color w:val="FF0000"/>
                          <w:szCs w:val="22"/>
                          <w:rPrChange w:id="69" w:author="EDWIN REYNALDI" w:date="2024-02-27T16:35:00Z">
                            <w:rPr>
                              <w:color w:val="000000" w:themeColor="text1"/>
                              <w:szCs w:val="22"/>
                            </w:rPr>
                          </w:rPrChange>
                        </w:rPr>
                        <w:delText xml:space="preserve"> </w:delText>
                      </w:r>
                    </w:del>
                    <w:commentRangeStart w:id="70"/>
                    <w:r w:rsidRPr="000B50C4">
                      <w:rPr>
                        <w:color w:val="000000" w:themeColor="text1"/>
                        <w:szCs w:val="22"/>
                        <w:rPrChange w:id="71" w:author="EDWIN REYNALDI" w:date="2024-02-27T16:35:00Z">
                          <w:rPr/>
                        </w:rPrChange>
                      </w:rPr>
                      <w:t>BNS</w:t>
                    </w:r>
                  </w:ins>
                  <w:commentRangeEnd w:id="70"/>
                  <w:r w:rsidR="000B50C4">
                    <w:rPr>
                      <w:rStyle w:val="CommentReference"/>
                    </w:rPr>
                    <w:commentReference w:id="70"/>
                  </w:r>
                  <w:ins w:id="72" w:author="FERNANDA PATRISIAN" w:date="2024-01-24T03:59:00Z">
                    <w:r w:rsidRPr="000B50C4">
                      <w:rPr>
                        <w:color w:val="000000" w:themeColor="text1"/>
                        <w:szCs w:val="22"/>
                        <w:rPrChange w:id="73" w:author="EDWIN REYNALDI" w:date="2024-02-27T16:35:00Z">
                          <w:rPr/>
                        </w:rPrChange>
                      </w:rPr>
                      <w:t xml:space="preserve"> </w:t>
                    </w:r>
                    <w:proofErr w:type="spellStart"/>
                    <w:r w:rsidRPr="000B50C4">
                      <w:rPr>
                        <w:color w:val="000000" w:themeColor="text1"/>
                        <w:szCs w:val="22"/>
                        <w:rPrChange w:id="74" w:author="EDWIN REYNALDI" w:date="2024-02-27T16:35:00Z">
                          <w:rPr/>
                        </w:rPrChange>
                      </w:rPr>
                      <w:t>membuat</w:t>
                    </w:r>
                    <w:proofErr w:type="spellEnd"/>
                    <w:r w:rsidRPr="000B50C4">
                      <w:rPr>
                        <w:color w:val="000000" w:themeColor="text1"/>
                        <w:szCs w:val="22"/>
                        <w:rPrChange w:id="75" w:author="EDWIN REYNALDI" w:date="2024-02-27T16:35:00Z">
                          <w:rPr/>
                        </w:rPrChange>
                      </w:rPr>
                      <w:t xml:space="preserve"> </w:t>
                    </w:r>
                    <w:proofErr w:type="spellStart"/>
                    <w:r w:rsidRPr="000B50C4">
                      <w:rPr>
                        <w:color w:val="000000" w:themeColor="text1"/>
                        <w:szCs w:val="22"/>
                        <w:rPrChange w:id="76" w:author="EDWIN REYNALDI" w:date="2024-02-27T16:35:00Z">
                          <w:rPr/>
                        </w:rPrChange>
                      </w:rPr>
                      <w:t>rekap</w:t>
                    </w:r>
                    <w:proofErr w:type="spellEnd"/>
                    <w:r w:rsidRPr="000B50C4">
                      <w:rPr>
                        <w:color w:val="000000" w:themeColor="text1"/>
                        <w:szCs w:val="22"/>
                        <w:rPrChange w:id="77" w:author="EDWIN REYNALDI" w:date="2024-02-27T16:35:00Z">
                          <w:rPr/>
                        </w:rPrChange>
                      </w:rPr>
                      <w:t xml:space="preserve"> </w:t>
                    </w:r>
                    <w:proofErr w:type="spellStart"/>
                    <w:r w:rsidRPr="000B50C4">
                      <w:rPr>
                        <w:color w:val="000000" w:themeColor="text1"/>
                        <w:szCs w:val="22"/>
                        <w:rPrChange w:id="78" w:author="EDWIN REYNALDI" w:date="2024-02-27T16:35:00Z">
                          <w:rPr/>
                        </w:rPrChange>
                      </w:rPr>
                      <w:t>biaya</w:t>
                    </w:r>
                    <w:proofErr w:type="spellEnd"/>
                    <w:r w:rsidRPr="000B50C4">
                      <w:rPr>
                        <w:color w:val="000000" w:themeColor="text1"/>
                        <w:szCs w:val="22"/>
                        <w:rPrChange w:id="79" w:author="EDWIN REYNALDI" w:date="2024-02-27T16:35:00Z">
                          <w:rPr/>
                        </w:rPrChange>
                      </w:rPr>
                      <w:t xml:space="preserve"> </w:t>
                    </w:r>
                    <w:proofErr w:type="spellStart"/>
                    <w:r w:rsidRPr="000B50C4">
                      <w:rPr>
                        <w:color w:val="000000" w:themeColor="text1"/>
                        <w:szCs w:val="22"/>
                        <w:rPrChange w:id="80" w:author="EDWIN REYNALDI" w:date="2024-02-27T16:35:00Z">
                          <w:rPr/>
                        </w:rPrChange>
                      </w:rPr>
                      <w:t>distribusi</w:t>
                    </w:r>
                    <w:proofErr w:type="spellEnd"/>
                    <w:r w:rsidRPr="000B50C4">
                      <w:rPr>
                        <w:color w:val="000000" w:themeColor="text1"/>
                        <w:szCs w:val="22"/>
                        <w:rPrChange w:id="81" w:author="EDWIN REYNALDI" w:date="2024-02-27T16:35:00Z">
                          <w:rPr/>
                        </w:rPrChange>
                      </w:rPr>
                      <w:t xml:space="preserve"> banknotes yang </w:t>
                    </w:r>
                    <w:proofErr w:type="spellStart"/>
                    <w:r w:rsidRPr="000B50C4">
                      <w:rPr>
                        <w:color w:val="000000" w:themeColor="text1"/>
                        <w:szCs w:val="22"/>
                        <w:rPrChange w:id="82" w:author="EDWIN REYNALDI" w:date="2024-02-27T16:35:00Z">
                          <w:rPr/>
                        </w:rPrChange>
                      </w:rPr>
                      <w:t>dibebankan</w:t>
                    </w:r>
                    <w:proofErr w:type="spellEnd"/>
                    <w:r w:rsidRPr="000B50C4">
                      <w:rPr>
                        <w:color w:val="000000" w:themeColor="text1"/>
                        <w:szCs w:val="22"/>
                        <w:rPrChange w:id="83" w:author="EDWIN REYNALDI" w:date="2024-02-27T16:35:00Z">
                          <w:rPr/>
                        </w:rPrChange>
                      </w:rPr>
                      <w:t xml:space="preserve"> </w:t>
                    </w:r>
                    <w:proofErr w:type="spellStart"/>
                    <w:r w:rsidRPr="000B50C4">
                      <w:rPr>
                        <w:color w:val="000000" w:themeColor="text1"/>
                        <w:szCs w:val="22"/>
                        <w:rPrChange w:id="84" w:author="EDWIN REYNALDI" w:date="2024-02-27T16:35:00Z">
                          <w:rPr/>
                        </w:rPrChange>
                      </w:rPr>
                      <w:t>ke</w:t>
                    </w:r>
                    <w:proofErr w:type="spellEnd"/>
                    <w:r w:rsidRPr="000B50C4">
                      <w:rPr>
                        <w:color w:val="000000" w:themeColor="text1"/>
                        <w:szCs w:val="22"/>
                        <w:rPrChange w:id="85" w:author="EDWIN REYNALDI" w:date="2024-02-27T16:35:00Z">
                          <w:rPr/>
                        </w:rPrChange>
                      </w:rPr>
                      <w:t xml:space="preserve"> </w:t>
                    </w:r>
                    <w:proofErr w:type="spellStart"/>
                    <w:r w:rsidRPr="000B50C4">
                      <w:rPr>
                        <w:color w:val="000000" w:themeColor="text1"/>
                        <w:szCs w:val="22"/>
                        <w:rPrChange w:id="86" w:author="EDWIN REYNALDI" w:date="2024-02-27T16:35:00Z">
                          <w:rPr/>
                        </w:rPrChange>
                      </w:rPr>
                      <w:t>cabang</w:t>
                    </w:r>
                    <w:proofErr w:type="spellEnd"/>
                    <w:r w:rsidRPr="000B50C4">
                      <w:rPr>
                        <w:color w:val="000000" w:themeColor="text1"/>
                        <w:szCs w:val="22"/>
                        <w:rPrChange w:id="87" w:author="EDWIN REYNALDI" w:date="2024-02-27T16:35:00Z">
                          <w:rPr/>
                        </w:rPrChange>
                      </w:rPr>
                      <w:t xml:space="preserve"> </w:t>
                    </w:r>
                  </w:ins>
                  <w:ins w:id="88" w:author="EDWIN REYNALDI" w:date="2024-02-27T16:34:00Z">
                    <w:r w:rsidR="000B50C4" w:rsidRPr="000B50C4">
                      <w:rPr>
                        <w:color w:val="000000" w:themeColor="text1"/>
                        <w:szCs w:val="22"/>
                        <w:rPrChange w:id="89" w:author="EDWIN REYNALDI" w:date="2024-02-27T16:35:00Z">
                          <w:rPr/>
                        </w:rPrChange>
                      </w:rPr>
                      <w:t xml:space="preserve">dan </w:t>
                    </w:r>
                    <w:proofErr w:type="spellStart"/>
                    <w:r w:rsidR="000B50C4" w:rsidRPr="000B50C4">
                      <w:rPr>
                        <w:color w:val="000000" w:themeColor="text1"/>
                        <w:szCs w:val="22"/>
                        <w:rPrChange w:id="90" w:author="EDWIN REYNALDI" w:date="2024-02-27T16:35:00Z">
                          <w:rPr/>
                        </w:rPrChange>
                      </w:rPr>
                      <w:t>melakukan</w:t>
                    </w:r>
                    <w:proofErr w:type="spellEnd"/>
                    <w:r w:rsidR="000B50C4" w:rsidRPr="000B50C4">
                      <w:rPr>
                        <w:color w:val="000000" w:themeColor="text1"/>
                        <w:szCs w:val="22"/>
                        <w:rPrChange w:id="91" w:author="EDWIN REYNALDI" w:date="2024-02-27T16:35:00Z">
                          <w:rPr/>
                        </w:rPrChange>
                      </w:rPr>
                      <w:t xml:space="preserve"> </w:t>
                    </w:r>
                    <w:proofErr w:type="spellStart"/>
                    <w:r w:rsidR="000B50C4" w:rsidRPr="000B50C4">
                      <w:rPr>
                        <w:color w:val="000000" w:themeColor="text1"/>
                        <w:szCs w:val="22"/>
                        <w:rPrChange w:id="92" w:author="EDWIN REYNALDI" w:date="2024-02-27T16:35:00Z">
                          <w:rPr/>
                        </w:rPrChange>
                      </w:rPr>
                      <w:t>penjurnalan</w:t>
                    </w:r>
                    <w:proofErr w:type="spellEnd"/>
                    <w:r w:rsidR="000B50C4" w:rsidRPr="000B50C4">
                      <w:rPr>
                        <w:color w:val="000000" w:themeColor="text1"/>
                        <w:szCs w:val="22"/>
                        <w:rPrChange w:id="93" w:author="EDWIN REYNALDI" w:date="2024-02-27T16:35:00Z">
                          <w:rPr/>
                        </w:rPrChange>
                      </w:rPr>
                      <w:t xml:space="preserve"> </w:t>
                    </w:r>
                    <w:proofErr w:type="spellStart"/>
                    <w:r w:rsidR="000B50C4" w:rsidRPr="000B50C4">
                      <w:rPr>
                        <w:color w:val="000000" w:themeColor="text1"/>
                        <w:szCs w:val="22"/>
                        <w:rPrChange w:id="94" w:author="EDWIN REYNALDI" w:date="2024-02-27T16:35:00Z">
                          <w:rPr/>
                        </w:rPrChange>
                      </w:rPr>
                      <w:t>s</w:t>
                    </w:r>
                  </w:ins>
                  <w:ins w:id="95" w:author="EDWIN REYNALDI" w:date="2024-02-27T16:35:00Z">
                    <w:r w:rsidR="000B50C4" w:rsidRPr="000B50C4">
                      <w:rPr>
                        <w:color w:val="000000" w:themeColor="text1"/>
                        <w:szCs w:val="22"/>
                        <w:rPrChange w:id="96" w:author="EDWIN REYNALDI" w:date="2024-02-27T16:35:00Z">
                          <w:rPr/>
                        </w:rPrChange>
                      </w:rPr>
                      <w:t>ecara</w:t>
                    </w:r>
                    <w:proofErr w:type="spellEnd"/>
                    <w:r w:rsidR="000B50C4" w:rsidRPr="000B50C4">
                      <w:rPr>
                        <w:color w:val="000000" w:themeColor="text1"/>
                        <w:szCs w:val="22"/>
                        <w:rPrChange w:id="97" w:author="EDWIN REYNALDI" w:date="2024-02-27T16:35:00Z">
                          <w:rPr/>
                        </w:rPrChange>
                      </w:rPr>
                      <w:t xml:space="preserve"> manual pada </w:t>
                    </w:r>
                    <w:proofErr w:type="spellStart"/>
                    <w:r w:rsidR="000B50C4" w:rsidRPr="000B50C4">
                      <w:rPr>
                        <w:color w:val="000000" w:themeColor="text1"/>
                        <w:szCs w:val="22"/>
                        <w:rPrChange w:id="98" w:author="EDWIN REYNALDI" w:date="2024-02-27T16:35:00Z">
                          <w:rPr/>
                        </w:rPrChange>
                      </w:rPr>
                      <w:t>Aplikasi</w:t>
                    </w:r>
                    <w:proofErr w:type="spellEnd"/>
                    <w:r w:rsidR="000B50C4" w:rsidRPr="000B50C4">
                      <w:rPr>
                        <w:color w:val="000000" w:themeColor="text1"/>
                        <w:szCs w:val="22"/>
                        <w:rPrChange w:id="99" w:author="EDWIN REYNALDI" w:date="2024-02-27T16:35:00Z">
                          <w:rPr/>
                        </w:rPrChange>
                      </w:rPr>
                      <w:t xml:space="preserve"> </w:t>
                    </w:r>
                    <w:proofErr w:type="spellStart"/>
                    <w:r w:rsidR="000B50C4" w:rsidRPr="000B50C4">
                      <w:rPr>
                        <w:color w:val="000000" w:themeColor="text1"/>
                        <w:szCs w:val="22"/>
                        <w:rPrChange w:id="100" w:author="EDWIN REYNALDI" w:date="2024-02-27T16:35:00Z">
                          <w:rPr/>
                        </w:rPrChange>
                      </w:rPr>
                      <w:t>Jupo</w:t>
                    </w:r>
                    <w:proofErr w:type="spellEnd"/>
                    <w:r w:rsidR="000B50C4">
                      <w:rPr>
                        <w:color w:val="000000" w:themeColor="text1"/>
                        <w:szCs w:val="22"/>
                      </w:rPr>
                      <w:t xml:space="preserve"> </w:t>
                    </w:r>
                    <w:proofErr w:type="spellStart"/>
                    <w:r w:rsidR="000B50C4">
                      <w:rPr>
                        <w:color w:val="000000" w:themeColor="text1"/>
                        <w:szCs w:val="22"/>
                      </w:rPr>
                      <w:t>berdasarkan</w:t>
                    </w:r>
                    <w:proofErr w:type="spellEnd"/>
                    <w:r w:rsidR="000B50C4">
                      <w:rPr>
                        <w:color w:val="000000" w:themeColor="text1"/>
                        <w:szCs w:val="22"/>
                      </w:rPr>
                      <w:t xml:space="preserve"> </w:t>
                    </w:r>
                    <w:proofErr w:type="spellStart"/>
                    <w:r w:rsidR="000B50C4">
                      <w:rPr>
                        <w:color w:val="000000" w:themeColor="text1"/>
                        <w:szCs w:val="22"/>
                      </w:rPr>
                      <w:t>rekap</w:t>
                    </w:r>
                    <w:proofErr w:type="spellEnd"/>
                    <w:r w:rsidR="000B50C4">
                      <w:rPr>
                        <w:color w:val="000000" w:themeColor="text1"/>
                        <w:szCs w:val="22"/>
                      </w:rPr>
                      <w:t xml:space="preserve"> </w:t>
                    </w:r>
                    <w:proofErr w:type="spellStart"/>
                    <w:r w:rsidR="000B50C4">
                      <w:rPr>
                        <w:color w:val="000000" w:themeColor="text1"/>
                        <w:szCs w:val="22"/>
                      </w:rPr>
                      <w:t>biaya</w:t>
                    </w:r>
                    <w:proofErr w:type="spellEnd"/>
                    <w:r w:rsidR="000B50C4">
                      <w:rPr>
                        <w:color w:val="000000" w:themeColor="text1"/>
                        <w:szCs w:val="22"/>
                      </w:rPr>
                      <w:t xml:space="preserve"> </w:t>
                    </w:r>
                    <w:proofErr w:type="spellStart"/>
                    <w:r w:rsidR="000B50C4">
                      <w:rPr>
                        <w:color w:val="000000" w:themeColor="text1"/>
                        <w:szCs w:val="22"/>
                      </w:rPr>
                      <w:t>tersebut</w:t>
                    </w:r>
                    <w:proofErr w:type="spellEnd"/>
                    <w:r w:rsidR="000B50C4">
                      <w:rPr>
                        <w:color w:val="000000" w:themeColor="text1"/>
                        <w:szCs w:val="22"/>
                      </w:rPr>
                      <w:t>.</w:t>
                    </w:r>
                  </w:ins>
                  <w:ins w:id="101" w:author="FERNANDA PATRISIAN" w:date="2024-01-24T03:59:00Z">
                    <w:del w:id="102" w:author="EDWIN REYNALDI" w:date="2024-02-27T16:34:00Z">
                      <w:r w:rsidRPr="000B50C4" w:rsidDel="000B50C4">
                        <w:rPr>
                          <w:color w:val="000000" w:themeColor="text1"/>
                          <w:szCs w:val="22"/>
                          <w:rPrChange w:id="103" w:author="EDWIN REYNALDI" w:date="2024-02-27T16:35:00Z">
                            <w:rPr/>
                          </w:rPrChange>
                        </w:rPr>
                        <w:delText>dan mengirimkannya ke Bidang Administration &amp; Settlment BNS melalui email.</w:delText>
                      </w:r>
                    </w:del>
                  </w:ins>
                </w:p>
                <w:p w14:paraId="178273FB" w14:textId="04C77625" w:rsidR="7183B227" w:rsidRPr="00F33E0A" w:rsidDel="00850E1A" w:rsidRDefault="7183B227">
                  <w:pPr>
                    <w:rPr>
                      <w:ins w:id="104" w:author="FERNANDA PATRISIAN" w:date="2024-01-24T03:59:00Z"/>
                      <w:del w:id="105" w:author="EDWIN REYNALDI" w:date="2024-01-24T17:51:00Z"/>
                      <w:szCs w:val="22"/>
                    </w:rPr>
                    <w:pPrChange w:id="106" w:author="EDWIN REYNALDI" w:date="2024-02-27T16:35:00Z">
                      <w:pPr>
                        <w:pStyle w:val="ListParagraph"/>
                      </w:pPr>
                    </w:pPrChange>
                  </w:pPr>
                  <w:ins w:id="107" w:author="FERNANDA PATRISIAN" w:date="2024-01-24T03:59:00Z">
                    <w:del w:id="108" w:author="EDWIN REYNALDI" w:date="2024-02-27T16:35:00Z">
                      <w:r w:rsidRPr="00BC5D6B" w:rsidDel="000B50C4">
                        <w:rPr>
                          <w:strike/>
                          <w:color w:val="FF0000"/>
                          <w:rPrChange w:id="109" w:author="EDWIN REYNALDI" w:date="2024-02-26T10:09:00Z">
                            <w:rPr/>
                          </w:rPrChange>
                        </w:rPr>
                        <w:delText>Bidang Administration &amp; Settlment BNS</w:delText>
                      </w:r>
                      <w:r w:rsidRPr="00BC5D6B" w:rsidDel="000B50C4">
                        <w:rPr>
                          <w:color w:val="FF0000"/>
                          <w:rPrChange w:id="110" w:author="EDWIN REYNALDI" w:date="2024-02-26T10:09:00Z">
                            <w:rPr/>
                          </w:rPrChange>
                        </w:rPr>
                        <w:delText xml:space="preserve"> </w:delText>
                      </w:r>
                      <w:r w:rsidRPr="00F33E0A" w:rsidDel="000B50C4">
                        <w:delText>melakukan penjurnalan secara manual pada Aplikasi Jupo berdasarkan rekap biaya distribusi.</w:delText>
                      </w:r>
                    </w:del>
                  </w:ins>
                  <w:commentRangeStart w:id="111"/>
                  <w:commentRangeStart w:id="112"/>
                  <w:commentRangeEnd w:id="111"/>
                  <w:del w:id="113" w:author="EDWIN REYNALDI" w:date="2024-02-27T16:35:00Z">
                    <w:r w:rsidRPr="00F33E0A" w:rsidDel="000B50C4">
                      <w:rPr>
                        <w:rStyle w:val="CommentReference"/>
                      </w:rPr>
                      <w:commentReference w:id="111"/>
                    </w:r>
                    <w:commentRangeEnd w:id="112"/>
                    <w:r w:rsidRPr="00F33E0A" w:rsidDel="000B50C4">
                      <w:rPr>
                        <w:rStyle w:val="CommentReference"/>
                      </w:rPr>
                      <w:commentReference w:id="112"/>
                    </w:r>
                  </w:del>
                </w:p>
                <w:p w14:paraId="7822E200" w14:textId="356EF233" w:rsidR="4FACBF6A" w:rsidRPr="00F33E0A" w:rsidDel="000B50C4" w:rsidRDefault="4FACBF6A">
                  <w:pPr>
                    <w:rPr>
                      <w:del w:id="114" w:author="EDWIN REYNALDI" w:date="2024-02-27T16:35:00Z"/>
                      <w:szCs w:val="22"/>
                    </w:rPr>
                    <w:pPrChange w:id="115" w:author="EDWIN REYNALDI" w:date="2024-02-27T16:35:00Z">
                      <w:pPr>
                        <w:pStyle w:val="ListParagraph"/>
                        <w:numPr>
                          <w:numId w:val="7"/>
                        </w:numPr>
                        <w:ind w:left="360" w:hanging="360"/>
                      </w:pPr>
                    </w:pPrChange>
                  </w:pPr>
                </w:p>
                <w:p w14:paraId="7B52375B" w14:textId="4867465E" w:rsidR="39C9EB93" w:rsidRPr="00F33E0A" w:rsidDel="000B50C4" w:rsidRDefault="39C9EB93">
                  <w:pPr>
                    <w:rPr>
                      <w:del w:id="116" w:author="EDWIN REYNALDI" w:date="2024-02-27T16:35:00Z"/>
                    </w:rPr>
                    <w:pPrChange w:id="117" w:author="EDWIN REYNALDI" w:date="2024-02-27T16:35:00Z">
                      <w:pPr>
                        <w:pStyle w:val="ListParagraph"/>
                        <w:numPr>
                          <w:numId w:val="7"/>
                        </w:numPr>
                        <w:ind w:left="360" w:hanging="360"/>
                      </w:pPr>
                    </w:pPrChange>
                  </w:pPr>
                  <w:del w:id="118" w:author="EDWIN REYNALDI" w:date="2024-02-27T16:35:00Z">
                    <w:r w:rsidDel="000B50C4">
                      <w:delText>Bidang Distribution BNS membuat rekap biaya distribusi banknotes yang dibebankan ke cabang</w:delText>
                    </w:r>
                  </w:del>
                </w:p>
                <w:p w14:paraId="7E0649B3" w14:textId="3D034E7A" w:rsidR="4FACBF6A" w:rsidRPr="00F33E0A" w:rsidDel="000B50C4" w:rsidRDefault="4FACBF6A">
                  <w:pPr>
                    <w:rPr>
                      <w:del w:id="119" w:author="EDWIN REYNALDI" w:date="2024-02-27T16:35:00Z"/>
                    </w:rPr>
                    <w:pPrChange w:id="120" w:author="EDWIN REYNALDI" w:date="2024-02-27T16:35:00Z">
                      <w:pPr>
                        <w:pStyle w:val="ListParagraph"/>
                        <w:numPr>
                          <w:numId w:val="7"/>
                        </w:numPr>
                        <w:ind w:left="360" w:hanging="360"/>
                      </w:pPr>
                    </w:pPrChange>
                  </w:pPr>
                </w:p>
                <w:p w14:paraId="7158A863" w14:textId="6BD2DF3D" w:rsidR="68F9A779" w:rsidRPr="00F33E0A" w:rsidDel="000B50C4" w:rsidRDefault="68F9A779">
                  <w:pPr>
                    <w:rPr>
                      <w:del w:id="121" w:author="EDWIN REYNALDI" w:date="2024-02-27T16:35:00Z"/>
                    </w:rPr>
                    <w:pPrChange w:id="122" w:author="EDWIN REYNALDI" w:date="2024-02-27T16:35:00Z">
                      <w:pPr>
                        <w:pStyle w:val="ListParagraph"/>
                        <w:numPr>
                          <w:numId w:val="7"/>
                        </w:numPr>
                        <w:ind w:left="360" w:hanging="360"/>
                      </w:pPr>
                    </w:pPrChange>
                  </w:pPr>
                  <w:del w:id="123" w:author="EDWIN REYNALDI" w:date="2024-02-27T16:35:00Z">
                    <w:r w:rsidDel="000B50C4">
                      <w:delText>Bidang Distribution BNS membuat rekap biaya distribusi banknotes dan mengirimkannya ke Bidang Administration &amp; Settlment BNS melalui email.</w:delText>
                    </w:r>
                  </w:del>
                </w:p>
                <w:p w14:paraId="76508537" w14:textId="13CB2ABD" w:rsidR="4FACBF6A" w:rsidRPr="00F33E0A" w:rsidDel="000B50C4" w:rsidRDefault="4FACBF6A">
                  <w:pPr>
                    <w:rPr>
                      <w:del w:id="124" w:author="EDWIN REYNALDI" w:date="2024-02-27T16:35:00Z"/>
                    </w:rPr>
                    <w:pPrChange w:id="125" w:author="EDWIN REYNALDI" w:date="2024-02-27T16:35:00Z">
                      <w:pPr>
                        <w:pStyle w:val="ListParagraph"/>
                        <w:numPr>
                          <w:numId w:val="7"/>
                        </w:numPr>
                        <w:ind w:left="360" w:hanging="360"/>
                      </w:pPr>
                    </w:pPrChange>
                  </w:pPr>
                </w:p>
                <w:p w14:paraId="06011236" w14:textId="008F9686" w:rsidR="004E0B63" w:rsidRPr="00F33E0A" w:rsidDel="000B50C4" w:rsidRDefault="004E0B63">
                  <w:pPr>
                    <w:rPr>
                      <w:del w:id="126" w:author="EDWIN REYNALDI" w:date="2024-02-27T16:35:00Z"/>
                    </w:rPr>
                    <w:pPrChange w:id="127" w:author="EDWIN REYNALDI" w:date="2024-02-27T16:35:00Z">
                      <w:pPr>
                        <w:pStyle w:val="ListParagraph"/>
                        <w:numPr>
                          <w:numId w:val="51"/>
                        </w:numPr>
                        <w:ind w:left="323" w:hanging="270"/>
                      </w:pPr>
                    </w:pPrChange>
                  </w:pPr>
                  <w:del w:id="128" w:author="EDWIN REYNALDI" w:date="2024-02-27T16:35:00Z">
                    <w:r w:rsidRPr="00F33E0A" w:rsidDel="000B50C4">
                      <w:rPr>
                        <w:rPrChange w:id="129" w:author="EDWIN REYNALDI" w:date="2024-01-26T13:38:00Z">
                          <w:rPr>
                            <w:highlight w:val="yellow"/>
                          </w:rPr>
                        </w:rPrChange>
                      </w:rPr>
                      <w:delText>Tidak terdapat fitur bagi BNS</w:delText>
                    </w:r>
                    <w:r w:rsidRPr="00F33E0A" w:rsidDel="000B50C4">
                      <w:delText xml:space="preserve"> untuk melakukan update </w:delText>
                    </w:r>
                    <w:r w:rsidRPr="00F33E0A" w:rsidDel="000B50C4">
                      <w:rPr>
                        <w:i/>
                        <w:iCs/>
                      </w:rPr>
                      <w:delText>flag</w:delText>
                    </w:r>
                    <w:r w:rsidRPr="00F33E0A" w:rsidDel="000B50C4">
                      <w:delText xml:space="preserve"> pada Aplikasi OptiCash terkait biaya distribusi banknotes yang dibebankan ke cabang .</w:delText>
                    </w:r>
                  </w:del>
                </w:p>
                <w:p w14:paraId="72244C8C" w14:textId="154AB003" w:rsidR="004E0B63" w:rsidRPr="00F33E0A" w:rsidDel="000B50C4" w:rsidRDefault="004E0B63">
                  <w:pPr>
                    <w:rPr>
                      <w:del w:id="130" w:author="EDWIN REYNALDI" w:date="2024-02-27T16:35:00Z"/>
                    </w:rPr>
                    <w:pPrChange w:id="131" w:author="EDWIN REYNALDI" w:date="2024-02-27T16:35:00Z">
                      <w:pPr>
                        <w:pStyle w:val="ListParagraph"/>
                        <w:numPr>
                          <w:numId w:val="51"/>
                        </w:numPr>
                        <w:ind w:left="323" w:hanging="270"/>
                      </w:pPr>
                    </w:pPrChange>
                  </w:pPr>
                  <w:commentRangeStart w:id="132"/>
                  <w:commentRangeStart w:id="133"/>
                  <w:del w:id="134" w:author="EDWIN REYNALDI" w:date="2024-02-27T16:35:00Z">
                    <w:r w:rsidRPr="00F33E0A" w:rsidDel="000B50C4">
                      <w:delText xml:space="preserve">Bidang Distribution BNS membuat rekap biaya distribusi banknotes dan mengirimkannya ke Bidang Administration &amp; Settlment BNS melalui email. </w:delText>
                    </w:r>
                  </w:del>
                </w:p>
                <w:p w14:paraId="75999A21" w14:textId="33F418A8" w:rsidR="004E0B63" w:rsidRPr="00F33E0A" w:rsidDel="000B50C4" w:rsidRDefault="004E0B63">
                  <w:pPr>
                    <w:rPr>
                      <w:del w:id="135" w:author="EDWIN REYNALDI" w:date="2024-02-27T16:35:00Z"/>
                    </w:rPr>
                    <w:pPrChange w:id="136" w:author="EDWIN REYNALDI" w:date="2024-02-27T16:35:00Z">
                      <w:pPr>
                        <w:pStyle w:val="ListParagraph"/>
                        <w:numPr>
                          <w:numId w:val="51"/>
                        </w:numPr>
                        <w:ind w:left="323" w:hanging="270"/>
                      </w:pPr>
                    </w:pPrChange>
                  </w:pPr>
                  <w:del w:id="137" w:author="EDWIN REYNALDI" w:date="2024-02-27T16:35:00Z">
                    <w:r w:rsidRPr="00F33E0A" w:rsidDel="000B50C4">
                      <w:delText>Bidang Administration &amp; Settlment BNS melakukan penjurnalan secara manual pada Aplikasi Jupo berdasarkan rekap biaya distribusi.</w:delText>
                    </w:r>
                    <w:commentRangeEnd w:id="132"/>
                    <w:r w:rsidRPr="00F33E0A" w:rsidDel="000B50C4">
                      <w:rPr>
                        <w:rStyle w:val="CommentReference"/>
                      </w:rPr>
                      <w:commentReference w:id="132"/>
                    </w:r>
                    <w:commentRangeEnd w:id="133"/>
                    <w:r w:rsidRPr="00F33E0A" w:rsidDel="000B50C4">
                      <w:rPr>
                        <w:rStyle w:val="CommentReference"/>
                      </w:rPr>
                      <w:commentReference w:id="133"/>
                    </w:r>
                  </w:del>
                </w:p>
                <w:p w14:paraId="20BAED2F" w14:textId="0113F2CC" w:rsidR="004E0B63" w:rsidRPr="00F33E0A" w:rsidRDefault="004E0B63">
                  <w:pPr>
                    <w:pPrChange w:id="138" w:author="EDWIN REYNALDI" w:date="2024-02-27T16:35:00Z">
                      <w:pPr>
                        <w:pStyle w:val="ListParagraph"/>
                        <w:numPr>
                          <w:numId w:val="51"/>
                        </w:numPr>
                        <w:ind w:left="323" w:hanging="270"/>
                      </w:pPr>
                    </w:pPrChange>
                  </w:pPr>
                  <w:del w:id="139" w:author="EDWIN REYNALDI" w:date="2024-02-27T16:35:00Z">
                    <w:r w:rsidRPr="00F33E0A" w:rsidDel="000B50C4">
                      <w:rPr>
                        <w:rPrChange w:id="140" w:author="EDWIN REYNALDI" w:date="2024-01-26T13:38:00Z">
                          <w:rPr>
                            <w:highlight w:val="yellow"/>
                          </w:rPr>
                        </w:rPrChange>
                      </w:rPr>
                      <w:delText>Bidang Distribution BNS mengirimkan email secara manual ke pihak ketiga apabila memerlukan armada tambahan untuk proses distribusi banknotes.</w:delText>
                    </w:r>
                  </w:del>
                </w:p>
              </w:tc>
              <w:tc>
                <w:tcPr>
                  <w:tcW w:w="4140" w:type="dxa"/>
                  <w:tcPrChange w:id="141" w:author="EDWIN REYNALDI" w:date="2024-02-27T16:46:00Z">
                    <w:tcPr>
                      <w:tcW w:w="4056" w:type="dxa"/>
                    </w:tcPr>
                  </w:tcPrChange>
                </w:tcPr>
                <w:p w14:paraId="7192D134" w14:textId="35A69AAE" w:rsidR="00850E1A" w:rsidRPr="00F33E0A" w:rsidDel="00BC39B4" w:rsidRDefault="066C770B" w:rsidP="00F33E0A">
                  <w:pPr>
                    <w:rPr>
                      <w:ins w:id="142" w:author="FERNANDA PATRISIAN" w:date="2024-01-24T04:00:00Z"/>
                      <w:del w:id="143" w:author="EDWIN REYNALDI" w:date="2024-01-30T10:07:00Z"/>
                      <w:szCs w:val="22"/>
                      <w:rPrChange w:id="144" w:author="EDWIN REYNALDI" w:date="2024-01-26T13:38:00Z">
                        <w:rPr>
                          <w:ins w:id="145" w:author="FERNANDA PATRISIAN" w:date="2024-01-24T04:00:00Z"/>
                          <w:del w:id="146" w:author="EDWIN REYNALDI" w:date="2024-01-30T10:07:00Z"/>
                          <w:szCs w:val="22"/>
                          <w:highlight w:val="green"/>
                        </w:rPr>
                      </w:rPrChange>
                    </w:rPr>
                  </w:pPr>
                  <w:proofErr w:type="spellStart"/>
                  <w:ins w:id="147" w:author="FERNANDA PATRISIAN" w:date="2024-01-24T04:00:00Z">
                    <w:r w:rsidRPr="00F33E0A">
                      <w:rPr>
                        <w:szCs w:val="22"/>
                      </w:rPr>
                      <w:t>Penambaha</w:t>
                    </w:r>
                  </w:ins>
                  <w:ins w:id="148" w:author="FERNANDA PATRISIAN" w:date="2024-01-24T04:01:00Z">
                    <w:r w:rsidRPr="00F33E0A">
                      <w:rPr>
                        <w:szCs w:val="22"/>
                      </w:rPr>
                      <w:t>n</w:t>
                    </w:r>
                    <w:proofErr w:type="spellEnd"/>
                    <w:r w:rsidRPr="00F33E0A">
                      <w:rPr>
                        <w:szCs w:val="22"/>
                      </w:rPr>
                      <w:t xml:space="preserve"> </w:t>
                    </w:r>
                    <w:proofErr w:type="spellStart"/>
                    <w:r w:rsidRPr="00F33E0A">
                      <w:rPr>
                        <w:szCs w:val="22"/>
                      </w:rPr>
                      <w:t>fitur</w:t>
                    </w:r>
                    <w:proofErr w:type="spellEnd"/>
                    <w:r w:rsidRPr="00F33E0A">
                      <w:rPr>
                        <w:szCs w:val="22"/>
                      </w:rPr>
                      <w:t xml:space="preserve"> update </w:t>
                    </w:r>
                    <w:r w:rsidRPr="00F33E0A">
                      <w:rPr>
                        <w:i/>
                        <w:iCs/>
                        <w:szCs w:val="22"/>
                        <w:rPrChange w:id="149" w:author="EDWIN REYNALDI" w:date="2024-01-26T13:38:00Z">
                          <w:rPr>
                            <w:szCs w:val="22"/>
                          </w:rPr>
                        </w:rPrChange>
                      </w:rPr>
                      <w:t>flag</w:t>
                    </w:r>
                    <w:r w:rsidRPr="00F33E0A">
                      <w:rPr>
                        <w:szCs w:val="22"/>
                      </w:rPr>
                      <w:t xml:space="preserve"> pada </w:t>
                    </w:r>
                    <w:proofErr w:type="spellStart"/>
                    <w:r w:rsidRPr="00F33E0A">
                      <w:rPr>
                        <w:szCs w:val="22"/>
                      </w:rPr>
                      <w:t>Aplikasi</w:t>
                    </w:r>
                    <w:proofErr w:type="spellEnd"/>
                    <w:r w:rsidRPr="00F33E0A">
                      <w:rPr>
                        <w:szCs w:val="22"/>
                      </w:rPr>
                      <w:t xml:space="preserve"> </w:t>
                    </w:r>
                    <w:proofErr w:type="spellStart"/>
                    <w:r w:rsidRPr="00F33E0A">
                      <w:rPr>
                        <w:szCs w:val="22"/>
                      </w:rPr>
                      <w:t>Opticash</w:t>
                    </w:r>
                    <w:proofErr w:type="spellEnd"/>
                    <w:r w:rsidRPr="00F33E0A">
                      <w:rPr>
                        <w:szCs w:val="22"/>
                      </w:rPr>
                      <w:t xml:space="preserve"> </w:t>
                    </w:r>
                    <w:proofErr w:type="spellStart"/>
                    <w:r w:rsidRPr="00F33E0A">
                      <w:rPr>
                        <w:szCs w:val="22"/>
                      </w:rPr>
                      <w:t>terkait</w:t>
                    </w:r>
                    <w:proofErr w:type="spellEnd"/>
                    <w:r w:rsidRPr="00F33E0A">
                      <w:rPr>
                        <w:szCs w:val="22"/>
                      </w:rPr>
                      <w:t xml:space="preserve"> </w:t>
                    </w:r>
                    <w:proofErr w:type="spellStart"/>
                    <w:r w:rsidRPr="00F33E0A">
                      <w:rPr>
                        <w:szCs w:val="22"/>
                      </w:rPr>
                      <w:t>biaya</w:t>
                    </w:r>
                    <w:proofErr w:type="spellEnd"/>
                    <w:r w:rsidRPr="00F33E0A">
                      <w:rPr>
                        <w:szCs w:val="22"/>
                      </w:rPr>
                      <w:t xml:space="preserve"> </w:t>
                    </w:r>
                    <w:proofErr w:type="spellStart"/>
                    <w:r w:rsidRPr="00F33E0A">
                      <w:rPr>
                        <w:szCs w:val="22"/>
                      </w:rPr>
                      <w:t>distribusi</w:t>
                    </w:r>
                    <w:proofErr w:type="spellEnd"/>
                    <w:r w:rsidRPr="00F33E0A">
                      <w:rPr>
                        <w:szCs w:val="22"/>
                      </w:rPr>
                      <w:t xml:space="preserve"> banknotes yang </w:t>
                    </w:r>
                    <w:proofErr w:type="spellStart"/>
                    <w:r w:rsidRPr="00F33E0A">
                      <w:rPr>
                        <w:szCs w:val="22"/>
                      </w:rPr>
                      <w:t>dibebankan</w:t>
                    </w:r>
                    <w:proofErr w:type="spellEnd"/>
                    <w:r w:rsidRPr="00F33E0A">
                      <w:rPr>
                        <w:szCs w:val="22"/>
                      </w:rPr>
                      <w:t xml:space="preserve"> </w:t>
                    </w:r>
                    <w:proofErr w:type="spellStart"/>
                    <w:r w:rsidRPr="00F33E0A">
                      <w:rPr>
                        <w:szCs w:val="22"/>
                      </w:rPr>
                      <w:t>ke</w:t>
                    </w:r>
                    <w:proofErr w:type="spellEnd"/>
                    <w:r w:rsidRPr="00F33E0A">
                      <w:rPr>
                        <w:szCs w:val="22"/>
                      </w:rPr>
                      <w:t xml:space="preserve"> </w:t>
                    </w:r>
                    <w:proofErr w:type="spellStart"/>
                    <w:r w:rsidRPr="00F33E0A">
                      <w:rPr>
                        <w:szCs w:val="22"/>
                      </w:rPr>
                      <w:t>cabang</w:t>
                    </w:r>
                    <w:proofErr w:type="spellEnd"/>
                    <w:r w:rsidRPr="00F33E0A">
                      <w:rPr>
                        <w:szCs w:val="22"/>
                      </w:rPr>
                      <w:t xml:space="preserve"> </w:t>
                    </w:r>
                    <w:proofErr w:type="spellStart"/>
                    <w:r w:rsidRPr="00F33E0A">
                      <w:rPr>
                        <w:szCs w:val="22"/>
                      </w:rPr>
                      <w:t>sehingga</w:t>
                    </w:r>
                  </w:ins>
                  <w:proofErr w:type="spellEnd"/>
                  <w:ins w:id="150" w:author="FERNANDA PATRISIAN" w:date="2024-01-24T04:00:00Z">
                    <w:r w:rsidRPr="00F33E0A">
                      <w:rPr>
                        <w:szCs w:val="22"/>
                      </w:rPr>
                      <w:t xml:space="preserve"> </w:t>
                    </w:r>
                  </w:ins>
                  <w:ins w:id="151" w:author="FERNANDA PATRISIAN" w:date="2024-01-24T04:01:00Z">
                    <w:del w:id="152" w:author="EDWIN REYNALDI" w:date="2024-01-30T10:07:00Z">
                      <w:r w:rsidR="6F1A83E9" w:rsidRPr="00F33E0A" w:rsidDel="00BC39B4">
                        <w:rPr>
                          <w:szCs w:val="22"/>
                        </w:rPr>
                        <w:delText xml:space="preserve">proses </w:delText>
                      </w:r>
                    </w:del>
                  </w:ins>
                  <w:ins w:id="153" w:author="FERNANDA PATRISIAN" w:date="2024-01-24T04:00:00Z">
                    <w:del w:id="154" w:author="EDWIN REYNALDI" w:date="2024-01-30T10:07:00Z">
                      <w:r w:rsidRPr="00F33E0A" w:rsidDel="00BC39B4">
                        <w:rPr>
                          <w:szCs w:val="22"/>
                        </w:rPr>
                        <w:delText>distribusi banknotes melalui pihak ketiga menjadi sebagai berikut.</w:delText>
                      </w:r>
                    </w:del>
                  </w:ins>
                </w:p>
                <w:p w14:paraId="5E5BE717" w14:textId="78FEB675" w:rsidR="066C770B" w:rsidRPr="00BC39B4" w:rsidDel="00850E1A" w:rsidRDefault="066C770B">
                  <w:pPr>
                    <w:rPr>
                      <w:ins w:id="155" w:author="FERNANDA PATRISIAN" w:date="2024-01-24T04:00:00Z"/>
                      <w:del w:id="156" w:author="EDWIN REYNALDI" w:date="2024-01-24T17:49:00Z"/>
                      <w:szCs w:val="22"/>
                    </w:rPr>
                  </w:pPr>
                  <w:ins w:id="157" w:author="FERNANDA PATRISIAN" w:date="2024-01-24T04:00:00Z">
                    <w:del w:id="158" w:author="EDWIN REYNALDI" w:date="2024-01-24T17:49:00Z">
                      <w:r w:rsidRPr="00BC39B4" w:rsidDel="00850E1A">
                        <w:rPr>
                          <w:szCs w:val="22"/>
                        </w:rPr>
                        <w:delText>Xxx</w:delText>
                      </w:r>
                    </w:del>
                  </w:ins>
                </w:p>
                <w:p w14:paraId="7F31B17F" w14:textId="68AB29B9" w:rsidR="00850E1A" w:rsidRPr="00BC39B4" w:rsidDel="00850E1A" w:rsidRDefault="6CA5FF43">
                  <w:pPr>
                    <w:rPr>
                      <w:ins w:id="159" w:author="FERNANDA PATRISIAN" w:date="2024-01-24T03:59:00Z"/>
                      <w:del w:id="160" w:author="EDWIN REYNALDI" w:date="2024-01-24T17:51:00Z"/>
                    </w:rPr>
                  </w:pPr>
                  <w:proofErr w:type="spellStart"/>
                  <w:ins w:id="161" w:author="EDWIN REYNALDI" w:date="2024-01-24T17:49:00Z">
                    <w:r w:rsidRPr="6CA5FF43">
                      <w:rPr>
                        <w:rPrChange w:id="162" w:author="EDWIN REYNALDI" w:date="2024-01-26T13:38:00Z">
                          <w:rPr>
                            <w:highlight w:val="green"/>
                          </w:rPr>
                        </w:rPrChange>
                      </w:rPr>
                      <w:t>tidak</w:t>
                    </w:r>
                    <w:proofErr w:type="spellEnd"/>
                    <w:r w:rsidRPr="6CA5FF43">
                      <w:rPr>
                        <w:rPrChange w:id="163" w:author="EDWIN REYNALDI" w:date="2024-01-26T13:38:00Z">
                          <w:rPr>
                            <w:highlight w:val="green"/>
                          </w:rPr>
                        </w:rPrChange>
                      </w:rPr>
                      <w:t xml:space="preserve"> </w:t>
                    </w:r>
                  </w:ins>
                  <w:proofErr w:type="spellStart"/>
                  <w:ins w:id="164" w:author="EDWIN REYNALDI" w:date="2024-01-30T10:08:00Z">
                    <w:r>
                      <w:t>diperlukan</w:t>
                    </w:r>
                    <w:proofErr w:type="spellEnd"/>
                    <w:r>
                      <w:t xml:space="preserve"> </w:t>
                    </w:r>
                  </w:ins>
                  <w:proofErr w:type="spellStart"/>
                  <w:ins w:id="165" w:author="FERNANDA PATRISIAN" w:date="2024-02-19T01:54:00Z">
                    <w:r>
                      <w:t>lagi</w:t>
                    </w:r>
                    <w:proofErr w:type="spellEnd"/>
                    <w:r>
                      <w:t xml:space="preserve"> </w:t>
                    </w:r>
                  </w:ins>
                  <w:proofErr w:type="spellStart"/>
                  <w:ins w:id="166" w:author="EDWIN REYNALDI" w:date="2024-01-30T10:08:00Z">
                    <w:r>
                      <w:t>penjurnalan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secara</w:t>
                    </w:r>
                    <w:proofErr w:type="spellEnd"/>
                    <w:r>
                      <w:t xml:space="preserve"> manual</w:t>
                    </w:r>
                  </w:ins>
                  <w:ins w:id="167" w:author="EDWIN REYNALDI" w:date="2024-01-30T10:09:00Z">
                    <w:r>
                      <w:t xml:space="preserve"> </w:t>
                    </w:r>
                    <w:proofErr w:type="spellStart"/>
                    <w:r>
                      <w:t>karena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sudah</w:t>
                    </w:r>
                    <w:proofErr w:type="spellEnd"/>
                    <w:r>
                      <w:t xml:space="preserve"> </w:t>
                    </w:r>
                  </w:ins>
                  <w:proofErr w:type="spellStart"/>
                  <w:ins w:id="168" w:author="EDWIN REYNALDI" w:date="2024-01-30T10:10:00Z">
                    <w:r>
                      <w:t>ter</w:t>
                    </w:r>
                  </w:ins>
                  <w:ins w:id="169" w:author="EDWIN REYNALDI" w:date="2024-01-30T10:09:00Z">
                    <w:r>
                      <w:t>proses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secara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otomatis</w:t>
                    </w:r>
                    <w:proofErr w:type="spellEnd"/>
                    <w:r>
                      <w:t>.</w:t>
                    </w:r>
                  </w:ins>
                  <w:del w:id="170" w:author="EDWIN REYNALDI" w:date="2024-01-24T17:49:00Z">
                    <w:r w:rsidR="00850E1A" w:rsidDel="6CA5FF43">
                      <w:delText>xxx</w:delText>
                    </w:r>
                  </w:del>
                </w:p>
                <w:p w14:paraId="3E29EE07" w14:textId="7705D38F" w:rsidR="004E0B63" w:rsidRPr="00F33E0A" w:rsidDel="00850E1A" w:rsidRDefault="23729709">
                  <w:pPr>
                    <w:rPr>
                      <w:del w:id="171" w:author="EDWIN REYNALDI" w:date="2024-01-24T17:51:00Z"/>
                    </w:rPr>
                    <w:pPrChange w:id="172" w:author="EDWIN REYNALDI" w:date="2024-01-30T10:10:00Z">
                      <w:pPr>
                        <w:pStyle w:val="ListParagraph"/>
                        <w:numPr>
                          <w:numId w:val="51"/>
                        </w:numPr>
                        <w:ind w:left="249" w:hanging="270"/>
                      </w:pPr>
                    </w:pPrChange>
                  </w:pPr>
                  <w:del w:id="173" w:author="EDWIN REYNALDI" w:date="2024-01-24T17:51:00Z">
                    <w:r w:rsidRPr="00F33E0A" w:rsidDel="00850E1A">
                      <w:rPr>
                        <w:rPrChange w:id="174" w:author="EDWIN REYNALDI" w:date="2024-01-26T13:38:00Z">
                          <w:rPr>
                            <w:highlight w:val="yellow"/>
                          </w:rPr>
                        </w:rPrChange>
                      </w:rPr>
                      <w:delText>Terdapat fitur bagi BNS</w:delText>
                    </w:r>
                    <w:r w:rsidRPr="00F33E0A" w:rsidDel="00850E1A">
                      <w:delText xml:space="preserve"> untuk melakukan update </w:delText>
                    </w:r>
                    <w:r w:rsidRPr="00F33E0A" w:rsidDel="00850E1A">
                      <w:rPr>
                        <w:i/>
                        <w:iCs/>
                      </w:rPr>
                      <w:delText>flag</w:delText>
                    </w:r>
                    <w:r w:rsidRPr="00F33E0A" w:rsidDel="00850E1A">
                      <w:delText xml:space="preserve"> pada Aplikasi OptiCash </w:delText>
                    </w:r>
                    <w:r w:rsidR="004E0B63" w:rsidRPr="00F33E0A" w:rsidDel="00850E1A">
                      <w:delText>terkait biaya distribusi banknotes yang dibebankan ke cabang.</w:delText>
                    </w:r>
                  </w:del>
                </w:p>
                <w:p w14:paraId="699D6718" w14:textId="13F22D7D" w:rsidR="004E0B63" w:rsidRPr="00F33E0A" w:rsidDel="00850E1A" w:rsidRDefault="23729709">
                  <w:pPr>
                    <w:rPr>
                      <w:del w:id="175" w:author="EDWIN REYNALDI" w:date="2024-01-24T17:51:00Z"/>
                    </w:rPr>
                    <w:pPrChange w:id="176" w:author="EDWIN REYNALDI" w:date="2024-01-30T10:10:00Z">
                      <w:pPr>
                        <w:pStyle w:val="ListParagraph"/>
                        <w:numPr>
                          <w:numId w:val="51"/>
                        </w:numPr>
                        <w:ind w:left="257" w:hanging="257"/>
                      </w:pPr>
                    </w:pPrChange>
                  </w:pPr>
                  <w:commentRangeStart w:id="177"/>
                  <w:commentRangeStart w:id="178"/>
                  <w:del w:id="179" w:author="EDWIN REYNALDI" w:date="2024-01-24T17:51:00Z">
                    <w:r w:rsidRPr="00F33E0A" w:rsidDel="00850E1A">
                      <w:delText xml:space="preserve">Rekap biaya distribusi banknotes dibuat dan dikirimkan secara otomatis oleh Aplikasi OptiCash ke Bidang Administrasi &amp; Setelmen BNS melalui email. </w:delText>
                    </w:r>
                  </w:del>
                </w:p>
                <w:p w14:paraId="5688FAC7" w14:textId="7AEBFCBA" w:rsidR="004E0B63" w:rsidRPr="00F33E0A" w:rsidDel="00850E1A" w:rsidRDefault="23729709">
                  <w:pPr>
                    <w:rPr>
                      <w:del w:id="180" w:author="EDWIN REYNALDI" w:date="2024-01-24T17:51:00Z"/>
                    </w:rPr>
                    <w:pPrChange w:id="181" w:author="EDWIN REYNALDI" w:date="2024-01-30T10:10:00Z">
                      <w:pPr>
                        <w:pStyle w:val="ListParagraph"/>
                        <w:numPr>
                          <w:numId w:val="51"/>
                        </w:numPr>
                        <w:ind w:left="257" w:hanging="257"/>
                      </w:pPr>
                    </w:pPrChange>
                  </w:pPr>
                  <w:del w:id="182" w:author="EDWIN REYNALDI" w:date="2024-01-24T17:51:00Z">
                    <w:r w:rsidRPr="00F33E0A" w:rsidDel="00850E1A">
                      <w:delText>Penjurnalan terkait biaya distribusi dilakukan secara otomatis oleh Robotic Process Automation (RPA).</w:delText>
                    </w:r>
                    <w:commentRangeEnd w:id="177"/>
                    <w:r w:rsidR="004E0B63" w:rsidRPr="00F33E0A" w:rsidDel="00850E1A">
                      <w:rPr>
                        <w:rStyle w:val="CommentReference"/>
                      </w:rPr>
                      <w:commentReference w:id="177"/>
                    </w:r>
                    <w:commentRangeEnd w:id="178"/>
                    <w:r w:rsidR="004E0B63" w:rsidRPr="00F33E0A" w:rsidDel="00850E1A">
                      <w:rPr>
                        <w:rStyle w:val="CommentReference"/>
                      </w:rPr>
                      <w:commentReference w:id="178"/>
                    </w:r>
                  </w:del>
                </w:p>
                <w:p w14:paraId="6009962F" w14:textId="1E54DFD2" w:rsidR="004E0B63" w:rsidRPr="00F33E0A" w:rsidRDefault="006F01DC">
                  <w:pPr>
                    <w:pPrChange w:id="183" w:author="EDWIN REYNALDI" w:date="2024-01-30T10:10:00Z">
                      <w:pPr>
                        <w:pStyle w:val="ListParagraph"/>
                        <w:numPr>
                          <w:numId w:val="51"/>
                        </w:numPr>
                        <w:ind w:left="257" w:hanging="257"/>
                      </w:pPr>
                    </w:pPrChange>
                  </w:pPr>
                  <w:del w:id="184" w:author="FERNANDA PATRISIAN" w:date="2024-01-24T04:02:00Z">
                    <w:r w:rsidRPr="00F33E0A" w:rsidDel="4E39D832">
                      <w:rPr>
                        <w:rPrChange w:id="185" w:author="EDWIN REYNALDI" w:date="2024-01-26T13:38:00Z">
                          <w:rPr>
                            <w:highlight w:val="yellow"/>
                          </w:rPr>
                        </w:rPrChange>
                      </w:rPr>
                      <w:delText>Aplikasi OptiCash mengirimkan email secara otomatis ke pihak ketiga apabila memerlukan armada tambahan untuk proses distribusi banknotes.</w:delText>
                    </w:r>
                  </w:del>
                </w:p>
              </w:tc>
            </w:tr>
            <w:tr w:rsidR="4FACBF6A" w:rsidRPr="00F33E0A" w14:paraId="3EAAAF04" w14:textId="77777777" w:rsidTr="00B71137">
              <w:trPr>
                <w:trHeight w:val="300"/>
                <w:ins w:id="186" w:author="FERNANDA PATRISIAN" w:date="2024-01-24T04:02:00Z"/>
                <w:trPrChange w:id="187" w:author="EDWIN REYNALDI" w:date="2024-02-27T16:46:00Z">
                  <w:trPr>
                    <w:trHeight w:val="300"/>
                  </w:trPr>
                </w:trPrChange>
              </w:trPr>
              <w:tc>
                <w:tcPr>
                  <w:tcW w:w="4301" w:type="dxa"/>
                  <w:tcPrChange w:id="188" w:author="EDWIN REYNALDI" w:date="2024-02-27T16:46:00Z">
                    <w:tcPr>
                      <w:tcW w:w="4385" w:type="dxa"/>
                    </w:tcPr>
                  </w:tcPrChange>
                </w:tcPr>
                <w:p w14:paraId="542FAE7D" w14:textId="400C5C44" w:rsidR="5CA21DA2" w:rsidRDefault="00545538">
                  <w:pPr>
                    <w:rPr>
                      <w:ins w:id="189" w:author="EDWIN REYNALDI" w:date="2024-02-29T16:32:00Z"/>
                    </w:rPr>
                  </w:pPr>
                  <w:proofErr w:type="spellStart"/>
                  <w:ins w:id="190" w:author="EDWIN REYNALDI" w:date="2024-02-29T16:36:00Z">
                    <w:r>
                      <w:t>Apabila</w:t>
                    </w:r>
                    <w:proofErr w:type="spellEnd"/>
                    <w:r>
                      <w:t xml:space="preserve"> armada </w:t>
                    </w:r>
                    <w:proofErr w:type="spellStart"/>
                    <w:r>
                      <w:t>rutin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untuk</w:t>
                    </w:r>
                    <w:proofErr w:type="spellEnd"/>
                    <w:r>
                      <w:t xml:space="preserve"> </w:t>
                    </w:r>
                  </w:ins>
                  <w:proofErr w:type="spellStart"/>
                  <w:ins w:id="191" w:author="EDWIN REYNALDI" w:date="2024-02-29T16:37:00Z">
                    <w:r w:rsidR="00953F14">
                      <w:t>distribusi</w:t>
                    </w:r>
                  </w:ins>
                  <w:proofErr w:type="spellEnd"/>
                  <w:ins w:id="192" w:author="EDWIN REYNALDI" w:date="2024-02-29T16:36:00Z">
                    <w:r>
                      <w:t xml:space="preserve"> banknotes </w:t>
                    </w:r>
                    <w:proofErr w:type="spellStart"/>
                    <w:r>
                      <w:t>tidak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tersedia</w:t>
                    </w:r>
                    <w:proofErr w:type="spellEnd"/>
                    <w:r>
                      <w:t xml:space="preserve">, </w:t>
                    </w:r>
                    <w:proofErr w:type="spellStart"/>
                    <w:r>
                      <w:t>maka</w:t>
                    </w:r>
                    <w:proofErr w:type="spellEnd"/>
                    <w:r>
                      <w:t xml:space="preserve"> BNS </w:t>
                    </w:r>
                    <w:proofErr w:type="spellStart"/>
                    <w:r>
                      <w:t>perlu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mengirimkan</w:t>
                    </w:r>
                    <w:proofErr w:type="spellEnd"/>
                    <w:r>
                      <w:t xml:space="preserve"> email </w:t>
                    </w:r>
                    <w:proofErr w:type="spellStart"/>
                    <w:r>
                      <w:t>ke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pihak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ketiga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untuk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pengadaan</w:t>
                    </w:r>
                    <w:proofErr w:type="spellEnd"/>
                    <w:r>
                      <w:t xml:space="preserve"> armada </w:t>
                    </w:r>
                    <w:proofErr w:type="spellStart"/>
                    <w:r>
                      <w:t>tambahan</w:t>
                    </w:r>
                  </w:ins>
                  <w:commentRangeStart w:id="193"/>
                  <w:proofErr w:type="spellEnd"/>
                  <w:ins w:id="194" w:author="FERNANDA PATRISIAN" w:date="2024-01-24T04:02:00Z">
                    <w:del w:id="195" w:author="EDWIN REYNALDI" w:date="2024-02-27T16:36:00Z">
                      <w:r w:rsidR="5CA21DA2" w:rsidRPr="00BC5D6B" w:rsidDel="000B50C4">
                        <w:rPr>
                          <w:strike/>
                          <w:color w:val="FF0000"/>
                          <w:rPrChange w:id="196" w:author="EDWIN REYNALDI" w:date="2024-02-26T10:09:00Z">
                            <w:rPr>
                              <w:highlight w:val="yellow"/>
                            </w:rPr>
                          </w:rPrChange>
                        </w:rPr>
                        <w:delText>Bidang Distribution</w:delText>
                      </w:r>
                      <w:r w:rsidR="5CA21DA2" w:rsidRPr="00BC5D6B" w:rsidDel="000B50C4">
                        <w:rPr>
                          <w:color w:val="FF0000"/>
                          <w:rPrChange w:id="197" w:author="EDWIN REYNALDI" w:date="2024-02-26T10:09:00Z">
                            <w:rPr>
                              <w:highlight w:val="yellow"/>
                            </w:rPr>
                          </w:rPrChange>
                        </w:rPr>
                        <w:delText xml:space="preserve"> </w:delText>
                      </w:r>
                    </w:del>
                  </w:ins>
                  <w:ins w:id="198" w:author="EDWIN REYNALDI" w:date="2024-02-27T16:43:00Z">
                    <w:r w:rsidR="00B71137">
                      <w:t>.</w:t>
                    </w:r>
                  </w:ins>
                  <w:commentRangeEnd w:id="193"/>
                  <w:ins w:id="199" w:author="EDWIN REYNALDI" w:date="2024-02-27T16:46:00Z">
                    <w:r w:rsidR="00B71137">
                      <w:rPr>
                        <w:rStyle w:val="CommentReference"/>
                      </w:rPr>
                      <w:commentReference w:id="193"/>
                    </w:r>
                  </w:ins>
                  <w:ins w:id="200" w:author="EDWIN REYNALDI" w:date="2024-02-27T16:43:00Z">
                    <w:r w:rsidR="00B71137">
                      <w:t xml:space="preserve"> </w:t>
                    </w:r>
                  </w:ins>
                  <w:ins w:id="201" w:author="FERNANDA PATRISIAN" w:date="2024-01-24T04:02:00Z">
                    <w:del w:id="202" w:author="EDWIN REYNALDI" w:date="2024-02-27T16:37:00Z">
                      <w:r w:rsidR="5CA21DA2" w:rsidRPr="00F33E0A" w:rsidDel="000B50C4">
                        <w:rPr>
                          <w:rPrChange w:id="203" w:author="EDWIN REYNALDI" w:date="2024-01-26T13:38:00Z">
                            <w:rPr>
                              <w:highlight w:val="yellow"/>
                            </w:rPr>
                          </w:rPrChange>
                        </w:rPr>
                        <w:delText>B</w:delText>
                      </w:r>
                    </w:del>
                    <w:del w:id="204" w:author="EDWIN REYNALDI" w:date="2024-02-27T16:43:00Z">
                      <w:r w:rsidR="5CA21DA2" w:rsidRPr="00F33E0A" w:rsidDel="00B71137">
                        <w:rPr>
                          <w:rPrChange w:id="205" w:author="EDWIN REYNALDI" w:date="2024-01-26T13:38:00Z">
                            <w:rPr>
                              <w:highlight w:val="yellow"/>
                            </w:rPr>
                          </w:rPrChange>
                        </w:rPr>
                        <w:delText>NS mengirimkan email secara manual ke pihak ketiga apabila memerlukan armada tambahan untuk proses distribusi banknotes.</w:delText>
                      </w:r>
                    </w:del>
                  </w:ins>
                </w:p>
                <w:p w14:paraId="2DE4612F" w14:textId="77777777" w:rsidR="00545538" w:rsidRDefault="00545538">
                  <w:pPr>
                    <w:rPr>
                      <w:ins w:id="206" w:author="EDWIN REYNALDI" w:date="2024-02-29T16:34:00Z"/>
                    </w:rPr>
                  </w:pPr>
                </w:p>
                <w:p w14:paraId="0359CF3D" w14:textId="295DE16B" w:rsidR="00545538" w:rsidRPr="00B71137" w:rsidRDefault="00545538">
                  <w:pPr>
                    <w:rPr>
                      <w:rPrChange w:id="207" w:author="EDWIN REYNALDI" w:date="2024-02-27T16:43:00Z">
                        <w:rPr>
                          <w:szCs w:val="22"/>
                          <w:highlight w:val="yellow"/>
                        </w:rPr>
                      </w:rPrChange>
                    </w:rPr>
                    <w:pPrChange w:id="208" w:author="EDWIN REYNALDI" w:date="2024-01-26T13:38:00Z">
                      <w:pPr>
                        <w:pStyle w:val="ListParagraph"/>
                        <w:numPr>
                          <w:numId w:val="51"/>
                        </w:numPr>
                        <w:ind w:left="323" w:hanging="270"/>
                      </w:pPr>
                    </w:pPrChange>
                  </w:pPr>
                </w:p>
              </w:tc>
              <w:tc>
                <w:tcPr>
                  <w:tcW w:w="4140" w:type="dxa"/>
                  <w:tcPrChange w:id="209" w:author="EDWIN REYNALDI" w:date="2024-02-27T16:46:00Z">
                    <w:tcPr>
                      <w:tcW w:w="4056" w:type="dxa"/>
                    </w:tcPr>
                  </w:tcPrChange>
                </w:tcPr>
                <w:p w14:paraId="226A4EB5" w14:textId="53C9F04B" w:rsidR="2507E38E" w:rsidRPr="00F33E0A" w:rsidRDefault="00953F14">
                  <w:pPr>
                    <w:spacing w:line="259" w:lineRule="auto"/>
                    <w:rPr>
                      <w:rPrChange w:id="210" w:author="EDWIN REYNALDI" w:date="2024-01-26T13:38:00Z">
                        <w:rPr>
                          <w:highlight w:val="yellow"/>
                        </w:rPr>
                      </w:rPrChange>
                    </w:rPr>
                    <w:pPrChange w:id="211" w:author="EDWIN REYNALDI" w:date="2024-01-26T13:38:00Z">
                      <w:pPr>
                        <w:numPr>
                          <w:numId w:val="51"/>
                        </w:numPr>
                        <w:ind w:left="257" w:hanging="257"/>
                      </w:pPr>
                    </w:pPrChange>
                  </w:pPr>
                  <w:ins w:id="212" w:author="EDWIN REYNALDI" w:date="2024-02-29T16:37:00Z">
                    <w:r w:rsidRPr="6CA5FF43">
                      <w:rPr>
                        <w:rPrChange w:id="213" w:author="EDWIN REYNALDI" w:date="2024-01-26T13:38:00Z">
                          <w:rPr>
                            <w:highlight w:val="yellow"/>
                          </w:rPr>
                        </w:rPrChange>
                      </w:rPr>
                      <w:t xml:space="preserve">BNS </w:t>
                    </w:r>
                    <w:proofErr w:type="spellStart"/>
                    <w:r w:rsidRPr="6CA5FF43">
                      <w:rPr>
                        <w:rPrChange w:id="214" w:author="EDWIN REYNALDI" w:date="2024-01-26T13:38:00Z">
                          <w:rPr>
                            <w:highlight w:val="yellow"/>
                          </w:rPr>
                        </w:rPrChange>
                      </w:rPr>
                      <w:t>tidak</w:t>
                    </w:r>
                    <w:proofErr w:type="spellEnd"/>
                    <w:r w:rsidRPr="6CA5FF43">
                      <w:rPr>
                        <w:rPrChange w:id="215" w:author="EDWIN REYNALDI" w:date="2024-01-26T13:38:00Z">
                          <w:rPr>
                            <w:highlight w:val="yellow"/>
                          </w:rPr>
                        </w:rPrChange>
                      </w:rPr>
                      <w:t xml:space="preserve"> </w:t>
                    </w:r>
                    <w:proofErr w:type="spellStart"/>
                    <w:r w:rsidRPr="6CA5FF43">
                      <w:rPr>
                        <w:rPrChange w:id="216" w:author="EDWIN REYNALDI" w:date="2024-01-26T13:38:00Z">
                          <w:rPr>
                            <w:highlight w:val="yellow"/>
                          </w:rPr>
                        </w:rPrChange>
                      </w:rPr>
                      <w:t>perlu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lagi</w:t>
                    </w:r>
                    <w:proofErr w:type="spellEnd"/>
                    <w:r w:rsidRPr="6CA5FF43">
                      <w:rPr>
                        <w:rPrChange w:id="217" w:author="EDWIN REYNALDI" w:date="2024-01-26T13:38:00Z">
                          <w:rPr>
                            <w:highlight w:val="yellow"/>
                          </w:rPr>
                        </w:rPrChange>
                      </w:rPr>
                      <w:t xml:space="preserve"> </w:t>
                    </w:r>
                    <w:proofErr w:type="spellStart"/>
                    <w:r w:rsidRPr="6CA5FF43">
                      <w:rPr>
                        <w:rPrChange w:id="218" w:author="EDWIN REYNALDI" w:date="2024-01-26T13:38:00Z">
                          <w:rPr>
                            <w:highlight w:val="yellow"/>
                          </w:rPr>
                        </w:rPrChange>
                      </w:rPr>
                      <w:t>mengirimkan</w:t>
                    </w:r>
                    <w:proofErr w:type="spellEnd"/>
                    <w:r w:rsidRPr="6CA5FF43">
                      <w:rPr>
                        <w:rPrChange w:id="219" w:author="EDWIN REYNALDI" w:date="2024-01-26T13:38:00Z">
                          <w:rPr>
                            <w:highlight w:val="yellow"/>
                          </w:rPr>
                        </w:rPrChange>
                      </w:rPr>
                      <w:t xml:space="preserve"> email </w:t>
                    </w:r>
                    <w:proofErr w:type="spellStart"/>
                    <w:r w:rsidRPr="6CA5FF43">
                      <w:rPr>
                        <w:rPrChange w:id="220" w:author="EDWIN REYNALDI" w:date="2024-01-26T13:38:00Z">
                          <w:rPr>
                            <w:highlight w:val="yellow"/>
                          </w:rPr>
                        </w:rPrChange>
                      </w:rPr>
                      <w:t>secara</w:t>
                    </w:r>
                    <w:proofErr w:type="spellEnd"/>
                    <w:r w:rsidRPr="6CA5FF43">
                      <w:rPr>
                        <w:rPrChange w:id="221" w:author="EDWIN REYNALDI" w:date="2024-01-26T13:38:00Z">
                          <w:rPr>
                            <w:highlight w:val="yellow"/>
                          </w:rPr>
                        </w:rPrChange>
                      </w:rPr>
                      <w:t xml:space="preserve"> manual </w:t>
                    </w:r>
                    <w:proofErr w:type="spellStart"/>
                    <w:r w:rsidRPr="6CA5FF43">
                      <w:rPr>
                        <w:rPrChange w:id="222" w:author="EDWIN REYNALDI" w:date="2024-01-26T13:38:00Z">
                          <w:rPr>
                            <w:highlight w:val="yellow"/>
                          </w:rPr>
                        </w:rPrChange>
                      </w:rPr>
                      <w:t>ke</w:t>
                    </w:r>
                    <w:proofErr w:type="spellEnd"/>
                    <w:r w:rsidRPr="6CA5FF43">
                      <w:rPr>
                        <w:rPrChange w:id="223" w:author="EDWIN REYNALDI" w:date="2024-01-26T13:38:00Z">
                          <w:rPr>
                            <w:highlight w:val="yellow"/>
                          </w:rPr>
                        </w:rPrChange>
                      </w:rPr>
                      <w:t xml:space="preserve"> </w:t>
                    </w:r>
                    <w:proofErr w:type="spellStart"/>
                    <w:r w:rsidRPr="6CA5FF43">
                      <w:rPr>
                        <w:rPrChange w:id="224" w:author="EDWIN REYNALDI" w:date="2024-01-26T13:38:00Z">
                          <w:rPr>
                            <w:highlight w:val="yellow"/>
                          </w:rPr>
                        </w:rPrChange>
                      </w:rPr>
                      <w:t>pihak</w:t>
                    </w:r>
                    <w:proofErr w:type="spellEnd"/>
                    <w:r w:rsidRPr="6CA5FF43">
                      <w:rPr>
                        <w:rPrChange w:id="225" w:author="EDWIN REYNALDI" w:date="2024-01-26T13:38:00Z">
                          <w:rPr>
                            <w:highlight w:val="yellow"/>
                          </w:rPr>
                        </w:rPrChange>
                      </w:rPr>
                      <w:t xml:space="preserve"> </w:t>
                    </w:r>
                    <w:proofErr w:type="spellStart"/>
                    <w:r w:rsidRPr="6CA5FF43">
                      <w:rPr>
                        <w:rPrChange w:id="226" w:author="EDWIN REYNALDI" w:date="2024-01-26T13:38:00Z">
                          <w:rPr>
                            <w:highlight w:val="yellow"/>
                          </w:rPr>
                        </w:rPrChange>
                      </w:rPr>
                      <w:t>ketiga</w:t>
                    </w:r>
                    <w:proofErr w:type="spellEnd"/>
                    <w:r w:rsidRPr="6CA5FF43">
                      <w:rPr>
                        <w:rPrChange w:id="227" w:author="EDWIN REYNALDI" w:date="2024-01-26T13:38:00Z">
                          <w:rPr>
                            <w:highlight w:val="yellow"/>
                          </w:rPr>
                        </w:rPrChange>
                      </w:rPr>
                      <w:t xml:space="preserve"> </w:t>
                    </w:r>
                    <w:proofErr w:type="spellStart"/>
                    <w:r w:rsidRPr="6CA5FF43">
                      <w:rPr>
                        <w:rPrChange w:id="228" w:author="EDWIN REYNALDI" w:date="2024-01-26T13:38:00Z">
                          <w:rPr>
                            <w:highlight w:val="yellow"/>
                          </w:rPr>
                        </w:rPrChange>
                      </w:rPr>
                      <w:t>karena</w:t>
                    </w:r>
                    <w:proofErr w:type="spellEnd"/>
                    <w:r w:rsidRPr="6CA5FF43">
                      <w:rPr>
                        <w:rPrChange w:id="229" w:author="EDWIN REYNALDI" w:date="2024-01-26T13:38:00Z">
                          <w:rPr>
                            <w:highlight w:val="yellow"/>
                          </w:rPr>
                        </w:rPrChange>
                      </w:rPr>
                      <w:t xml:space="preserve"> email </w:t>
                    </w:r>
                    <w:del w:id="230" w:author="EDWIN REYNALDI" w:date="2024-01-24T17:48:00Z">
                      <w:r w:rsidRPr="6CA5FF43" w:rsidDel="6CA5FF43">
                        <w:rPr>
                          <w:rPrChange w:id="231" w:author="EDWIN REYNALDI" w:date="2024-01-26T13:38:00Z">
                            <w:rPr>
                              <w:highlight w:val="yellow"/>
                            </w:rPr>
                          </w:rPrChange>
                        </w:rPr>
                        <w:delText xml:space="preserve">akan </w:delText>
                      </w:r>
                    </w:del>
                    <w:proofErr w:type="spellStart"/>
                    <w:r w:rsidRPr="6CA5FF43">
                      <w:rPr>
                        <w:rPrChange w:id="232" w:author="EDWIN REYNALDI" w:date="2024-01-26T13:38:00Z">
                          <w:rPr>
                            <w:highlight w:val="yellow"/>
                          </w:rPr>
                        </w:rPrChange>
                      </w:rPr>
                      <w:t>dikirim</w:t>
                    </w:r>
                    <w:proofErr w:type="spellEnd"/>
                    <w:r w:rsidRPr="6CA5FF43">
                      <w:rPr>
                        <w:rPrChange w:id="233" w:author="EDWIN REYNALDI" w:date="2024-01-26T13:38:00Z">
                          <w:rPr>
                            <w:highlight w:val="yellow"/>
                          </w:rPr>
                        </w:rPrChange>
                      </w:rPr>
                      <w:t xml:space="preserve"> </w:t>
                    </w:r>
                    <w:proofErr w:type="spellStart"/>
                    <w:r w:rsidRPr="6CA5FF43">
                      <w:rPr>
                        <w:rPrChange w:id="234" w:author="EDWIN REYNALDI" w:date="2024-01-26T13:38:00Z">
                          <w:rPr>
                            <w:highlight w:val="yellow"/>
                          </w:rPr>
                        </w:rPrChange>
                      </w:rPr>
                      <w:t>otomatis</w:t>
                    </w:r>
                    <w:proofErr w:type="spellEnd"/>
                    <w:r w:rsidRPr="6CA5FF43">
                      <w:rPr>
                        <w:rPrChange w:id="235" w:author="EDWIN REYNALDI" w:date="2024-01-26T13:38:00Z">
                          <w:rPr>
                            <w:highlight w:val="yellow"/>
                          </w:rPr>
                        </w:rPrChange>
                      </w:rPr>
                      <w:t xml:space="preserve"> oleh </w:t>
                    </w:r>
                    <w:proofErr w:type="spellStart"/>
                    <w:r w:rsidRPr="6CA5FF43">
                      <w:rPr>
                        <w:rPrChange w:id="236" w:author="EDWIN REYNALDI" w:date="2024-01-26T13:38:00Z">
                          <w:rPr>
                            <w:highlight w:val="yellow"/>
                          </w:rPr>
                        </w:rPrChange>
                      </w:rPr>
                      <w:t>Aplikasi</w:t>
                    </w:r>
                    <w:proofErr w:type="spellEnd"/>
                    <w:r w:rsidRPr="6CA5FF43">
                      <w:rPr>
                        <w:rPrChange w:id="237" w:author="EDWIN REYNALDI" w:date="2024-01-26T13:38:00Z">
                          <w:rPr>
                            <w:highlight w:val="yellow"/>
                          </w:rPr>
                        </w:rPrChange>
                      </w:rPr>
                      <w:t xml:space="preserve"> </w:t>
                    </w:r>
                    <w:proofErr w:type="spellStart"/>
                    <w:r w:rsidRPr="6CA5FF43">
                      <w:rPr>
                        <w:rPrChange w:id="238" w:author="EDWIN REYNALDI" w:date="2024-01-26T13:38:00Z">
                          <w:rPr>
                            <w:highlight w:val="yellow"/>
                          </w:rPr>
                        </w:rPrChange>
                      </w:rPr>
                      <w:t>OptiCash</w:t>
                    </w:r>
                    <w:proofErr w:type="spellEnd"/>
                    <w:r w:rsidRPr="6CA5FF43">
                      <w:rPr>
                        <w:rPrChange w:id="239" w:author="EDWIN REYNALDI" w:date="2024-01-26T13:38:00Z">
                          <w:rPr>
                            <w:highlight w:val="yellow"/>
                          </w:rPr>
                        </w:rPrChange>
                      </w:rPr>
                      <w:t xml:space="preserve"> </w:t>
                    </w:r>
                    <w:proofErr w:type="spellStart"/>
                    <w:r w:rsidRPr="6CA5FF43">
                      <w:rPr>
                        <w:rPrChange w:id="240" w:author="EDWIN REYNALDI" w:date="2024-01-26T13:38:00Z">
                          <w:rPr>
                            <w:highlight w:val="yellow"/>
                          </w:rPr>
                        </w:rPrChange>
                      </w:rPr>
                      <w:t>apabila</w:t>
                    </w:r>
                    <w:proofErr w:type="spellEnd"/>
                    <w:r w:rsidRPr="6CA5FF43">
                      <w:rPr>
                        <w:rPrChange w:id="241" w:author="EDWIN REYNALDI" w:date="2024-01-26T13:38:00Z">
                          <w:rPr>
                            <w:highlight w:val="yellow"/>
                          </w:rPr>
                        </w:rPrChange>
                      </w:rPr>
                      <w:t xml:space="preserve"> </w:t>
                    </w:r>
                    <w:del w:id="242" w:author="EDWIN REYNALDI" w:date="2024-01-24T17:48:00Z">
                      <w:r w:rsidRPr="6CA5FF43" w:rsidDel="6CA5FF43">
                        <w:rPr>
                          <w:rPrChange w:id="243" w:author="EDWIN REYNALDI" w:date="2024-01-26T13:38:00Z">
                            <w:rPr>
                              <w:highlight w:val="yellow"/>
                            </w:rPr>
                          </w:rPrChange>
                        </w:rPr>
                        <w:delText>memerlukan</w:delText>
                      </w:r>
                    </w:del>
                    <w:proofErr w:type="spellStart"/>
                    <w:r w:rsidRPr="6CA5FF43">
                      <w:rPr>
                        <w:rPrChange w:id="244" w:author="EDWIN REYNALDI" w:date="2024-01-26T13:38:00Z">
                          <w:rPr>
                            <w:highlight w:val="yellow"/>
                          </w:rPr>
                        </w:rPrChange>
                      </w:rPr>
                      <w:t>diperlukan</w:t>
                    </w:r>
                    <w:proofErr w:type="spellEnd"/>
                    <w:r w:rsidRPr="6CA5FF43">
                      <w:rPr>
                        <w:rPrChange w:id="245" w:author="EDWIN REYNALDI" w:date="2024-01-26T13:38:00Z">
                          <w:rPr>
                            <w:highlight w:val="yellow"/>
                          </w:rPr>
                        </w:rPrChange>
                      </w:rPr>
                      <w:t xml:space="preserve"> armada </w:t>
                    </w:r>
                    <w:proofErr w:type="spellStart"/>
                    <w:r w:rsidRPr="6CA5FF43">
                      <w:rPr>
                        <w:rPrChange w:id="246" w:author="EDWIN REYNALDI" w:date="2024-01-26T13:38:00Z">
                          <w:rPr>
                            <w:highlight w:val="yellow"/>
                          </w:rPr>
                        </w:rPrChange>
                      </w:rPr>
                      <w:t>tambahan</w:t>
                    </w:r>
                    <w:proofErr w:type="spellEnd"/>
                    <w:r w:rsidRPr="6CA5FF43">
                      <w:rPr>
                        <w:rPrChange w:id="247" w:author="EDWIN REYNALDI" w:date="2024-01-26T13:38:00Z">
                          <w:rPr>
                            <w:highlight w:val="yellow"/>
                          </w:rPr>
                        </w:rPrChange>
                      </w:rPr>
                      <w:t xml:space="preserve"> </w:t>
                    </w:r>
                    <w:proofErr w:type="spellStart"/>
                    <w:r w:rsidRPr="6CA5FF43">
                      <w:rPr>
                        <w:rPrChange w:id="248" w:author="EDWIN REYNALDI" w:date="2024-01-26T13:38:00Z">
                          <w:rPr>
                            <w:highlight w:val="yellow"/>
                          </w:rPr>
                        </w:rPrChange>
                      </w:rPr>
                      <w:t>untuk</w:t>
                    </w:r>
                    <w:proofErr w:type="spellEnd"/>
                    <w:r w:rsidRPr="6CA5FF43">
                      <w:rPr>
                        <w:rPrChange w:id="249" w:author="EDWIN REYNALDI" w:date="2024-01-26T13:38:00Z">
                          <w:rPr>
                            <w:highlight w:val="yellow"/>
                          </w:rPr>
                        </w:rPrChange>
                      </w:rPr>
                      <w:t xml:space="preserve"> </w:t>
                    </w:r>
                    <w:proofErr w:type="spellStart"/>
                    <w:r w:rsidRPr="6CA5FF43">
                      <w:rPr>
                        <w:rPrChange w:id="250" w:author="EDWIN REYNALDI" w:date="2024-01-26T13:38:00Z">
                          <w:rPr>
                            <w:highlight w:val="yellow"/>
                          </w:rPr>
                        </w:rPrChange>
                      </w:rPr>
                      <w:t>distribusi</w:t>
                    </w:r>
                    <w:proofErr w:type="spellEnd"/>
                    <w:r w:rsidRPr="6CA5FF43">
                      <w:rPr>
                        <w:rPrChange w:id="251" w:author="EDWIN REYNALDI" w:date="2024-01-26T13:38:00Z">
                          <w:rPr>
                            <w:highlight w:val="yellow"/>
                          </w:rPr>
                        </w:rPrChange>
                      </w:rPr>
                      <w:t xml:space="preserve"> banknotes</w:t>
                    </w:r>
                  </w:ins>
                  <w:ins w:id="252" w:author="FERNANDA PATRISIAN" w:date="2024-01-24T08:22:00Z">
                    <w:del w:id="253" w:author="EDWIN REYNALDI" w:date="2024-02-29T16:37:00Z">
                      <w:r w:rsidR="6CA5FF43" w:rsidRPr="6CA5FF43" w:rsidDel="00953F14">
                        <w:rPr>
                          <w:rPrChange w:id="254" w:author="EDWIN REYNALDI" w:date="2024-01-26T13:38:00Z">
                            <w:rPr>
                              <w:highlight w:val="yellow"/>
                            </w:rPr>
                          </w:rPrChange>
                        </w:rPr>
                        <w:delText>Bidang Distribution BNS</w:delText>
                      </w:r>
                    </w:del>
                  </w:ins>
                  <w:ins w:id="255" w:author="FERNANDA PATRISIAN" w:date="2024-01-24T08:23:00Z">
                    <w:del w:id="256" w:author="EDWIN REYNALDI" w:date="2024-02-29T16:37:00Z">
                      <w:r w:rsidR="6CA5FF43" w:rsidRPr="6CA5FF43" w:rsidDel="00953F14">
                        <w:rPr>
                          <w:rPrChange w:id="257" w:author="EDWIN REYNALDI" w:date="2024-01-26T13:38:00Z">
                            <w:rPr>
                              <w:highlight w:val="yellow"/>
                            </w:rPr>
                          </w:rPrChange>
                        </w:rPr>
                        <w:delText xml:space="preserve"> tidak perlu</w:delText>
                      </w:r>
                    </w:del>
                  </w:ins>
                  <w:ins w:id="258" w:author="FERNANDA PATRISIAN" w:date="2024-02-19T01:55:00Z">
                    <w:del w:id="259" w:author="EDWIN REYNALDI" w:date="2024-02-29T16:37:00Z">
                      <w:r w:rsidR="6CA5FF43" w:rsidDel="00953F14">
                        <w:delText xml:space="preserve"> lagi</w:delText>
                      </w:r>
                    </w:del>
                  </w:ins>
                  <w:ins w:id="260" w:author="FERNANDA PATRISIAN" w:date="2024-01-24T08:23:00Z">
                    <w:del w:id="261" w:author="EDWIN REYNALDI" w:date="2024-02-29T16:37:00Z">
                      <w:r w:rsidR="6CA5FF43" w:rsidRPr="6CA5FF43" w:rsidDel="00953F14">
                        <w:rPr>
                          <w:rPrChange w:id="262" w:author="EDWIN REYNALDI" w:date="2024-01-26T13:38:00Z">
                            <w:rPr>
                              <w:highlight w:val="yellow"/>
                            </w:rPr>
                          </w:rPrChange>
                        </w:rPr>
                        <w:delText xml:space="preserve"> mengirimkan email secara manual ke pihak ketiga karena email </w:delText>
                      </w:r>
                    </w:del>
                  </w:ins>
                  <w:del w:id="263" w:author="EDWIN REYNALDI" w:date="2024-01-24T17:48:00Z">
                    <w:r w:rsidR="2BC104AA" w:rsidRPr="6CA5FF43" w:rsidDel="6CA5FF43">
                      <w:rPr>
                        <w:rPrChange w:id="264" w:author="EDWIN REYNALDI" w:date="2024-01-26T13:38:00Z">
                          <w:rPr>
                            <w:highlight w:val="yellow"/>
                          </w:rPr>
                        </w:rPrChange>
                      </w:rPr>
                      <w:delText xml:space="preserve">akan </w:delText>
                    </w:r>
                  </w:del>
                  <w:ins w:id="265" w:author="FERNANDA PATRISIAN" w:date="2024-01-24T08:23:00Z">
                    <w:del w:id="266" w:author="EDWIN REYNALDI" w:date="2024-02-29T16:37:00Z">
                      <w:r w:rsidR="6CA5FF43" w:rsidRPr="6CA5FF43" w:rsidDel="00953F14">
                        <w:rPr>
                          <w:rPrChange w:id="267" w:author="EDWIN REYNALDI" w:date="2024-01-26T13:38:00Z">
                            <w:rPr>
                              <w:highlight w:val="yellow"/>
                            </w:rPr>
                          </w:rPrChange>
                        </w:rPr>
                        <w:delText xml:space="preserve">dikirim </w:delText>
                      </w:r>
                    </w:del>
                  </w:ins>
                  <w:ins w:id="268" w:author="FERNANDA PATRISIAN" w:date="2024-01-24T04:08:00Z">
                    <w:del w:id="269" w:author="EDWIN REYNALDI" w:date="2024-02-29T16:37:00Z">
                      <w:r w:rsidR="6CA5FF43" w:rsidRPr="6CA5FF43" w:rsidDel="00953F14">
                        <w:rPr>
                          <w:rPrChange w:id="270" w:author="EDWIN REYNALDI" w:date="2024-01-26T13:38:00Z">
                            <w:rPr>
                              <w:highlight w:val="yellow"/>
                            </w:rPr>
                          </w:rPrChange>
                        </w:rPr>
                        <w:delText xml:space="preserve">otomatis oleh </w:delText>
                      </w:r>
                    </w:del>
                  </w:ins>
                  <w:ins w:id="271" w:author="FERNANDA PATRISIAN" w:date="2024-01-24T04:02:00Z">
                    <w:del w:id="272" w:author="EDWIN REYNALDI" w:date="2024-02-29T16:37:00Z">
                      <w:r w:rsidR="6CA5FF43" w:rsidRPr="6CA5FF43" w:rsidDel="00953F14">
                        <w:rPr>
                          <w:rPrChange w:id="273" w:author="EDWIN REYNALDI" w:date="2024-01-26T13:38:00Z">
                            <w:rPr>
                              <w:highlight w:val="yellow"/>
                            </w:rPr>
                          </w:rPrChange>
                        </w:rPr>
                        <w:delText>Aplikasi OptiCash</w:delText>
                      </w:r>
                    </w:del>
                  </w:ins>
                  <w:ins w:id="274" w:author="EDWIN REYNALDI" w:date="2024-02-27T16:45:00Z">
                    <w:r w:rsidR="00B71137">
                      <w:t>.</w:t>
                    </w:r>
                  </w:ins>
                  <w:ins w:id="275" w:author="FERNANDA PATRISIAN" w:date="2024-01-24T04:02:00Z">
                    <w:del w:id="276" w:author="EDWIN REYNALDI" w:date="2024-02-27T16:45:00Z">
                      <w:r w:rsidR="6CA5FF43" w:rsidRPr="6CA5FF43" w:rsidDel="00B71137">
                        <w:rPr>
                          <w:rPrChange w:id="277" w:author="EDWIN REYNALDI" w:date="2024-01-26T13:38:00Z">
                            <w:rPr>
                              <w:highlight w:val="yellow"/>
                            </w:rPr>
                          </w:rPrChange>
                        </w:rPr>
                        <w:delText xml:space="preserve"> apabila </w:delText>
                      </w:r>
                    </w:del>
                  </w:ins>
                  <w:del w:id="278" w:author="EDWIN REYNALDI" w:date="2024-01-24T17:48:00Z">
                    <w:r w:rsidR="2BC104AA" w:rsidRPr="6CA5FF43" w:rsidDel="6CA5FF43">
                      <w:rPr>
                        <w:rPrChange w:id="279" w:author="EDWIN REYNALDI" w:date="2024-01-26T13:38:00Z">
                          <w:rPr>
                            <w:highlight w:val="yellow"/>
                          </w:rPr>
                        </w:rPrChange>
                      </w:rPr>
                      <w:delText>memerlukan</w:delText>
                    </w:r>
                  </w:del>
                  <w:ins w:id="280" w:author="FERNANDA PATRISIAN" w:date="2024-01-24T04:02:00Z">
                    <w:del w:id="281" w:author="EDWIN REYNALDI" w:date="2024-02-27T16:45:00Z">
                      <w:r w:rsidR="6CA5FF43" w:rsidRPr="6CA5FF43" w:rsidDel="00B71137">
                        <w:rPr>
                          <w:rPrChange w:id="282" w:author="EDWIN REYNALDI" w:date="2024-01-26T13:38:00Z">
                            <w:rPr>
                              <w:highlight w:val="yellow"/>
                            </w:rPr>
                          </w:rPrChange>
                        </w:rPr>
                        <w:delText xml:space="preserve"> armada tambahan untuk proses distribusi banknotes.</w:delText>
                      </w:r>
                    </w:del>
                  </w:ins>
                </w:p>
              </w:tc>
            </w:tr>
          </w:tbl>
          <w:p w14:paraId="50FE8A0F" w14:textId="77777777" w:rsidR="004E0B63" w:rsidRPr="00F33E0A" w:rsidRDefault="004E0B63" w:rsidP="00F33E0A">
            <w:pPr>
              <w:rPr>
                <w:szCs w:val="22"/>
              </w:rPr>
            </w:pPr>
          </w:p>
        </w:tc>
      </w:tr>
    </w:tbl>
    <w:p w14:paraId="0AEAEF63" w14:textId="78C72714" w:rsidR="00842096" w:rsidRPr="00F33E0A" w:rsidRDefault="004E0B63">
      <w:pPr>
        <w:pStyle w:val="BlockLine"/>
        <w:ind w:right="-97"/>
        <w:jc w:val="right"/>
        <w:rPr>
          <w:ins w:id="283" w:author="EDWIN REYNALDI" w:date="2024-01-26T13:18:00Z"/>
          <w:i/>
          <w:iCs/>
          <w:rPrChange w:id="284" w:author="EDWIN REYNALDI" w:date="2024-01-26T13:38:00Z">
            <w:rPr>
              <w:ins w:id="285" w:author="EDWIN REYNALDI" w:date="2024-01-26T13:18:00Z"/>
            </w:rPr>
          </w:rPrChange>
        </w:rPr>
        <w:pPrChange w:id="286" w:author="EDWIN REYNALDI" w:date="2024-01-26T13:38:00Z">
          <w:pPr/>
        </w:pPrChange>
      </w:pPr>
      <w:r w:rsidRPr="00F33E0A">
        <w:rPr>
          <w:i/>
          <w:iCs/>
          <w:sz w:val="12"/>
          <w:szCs w:val="10"/>
          <w:rPrChange w:id="287" w:author="EDWIN REYNALDI" w:date="2024-01-26T13:38:00Z">
            <w:rPr>
              <w:sz w:val="12"/>
              <w:szCs w:val="10"/>
            </w:rPr>
          </w:rPrChange>
        </w:rPr>
        <w:t xml:space="preserve">  </w:t>
      </w:r>
      <w:proofErr w:type="spellStart"/>
      <w:ins w:id="288" w:author="EDWIN REYNALDI" w:date="2024-01-26T13:25:00Z">
        <w:r w:rsidR="00842096" w:rsidRPr="00F33E0A">
          <w:rPr>
            <w:i/>
            <w:iCs/>
            <w:rPrChange w:id="289" w:author="EDWIN REYNALDI" w:date="2024-01-26T13:38:00Z">
              <w:rPr/>
            </w:rPrChange>
          </w:rPr>
          <w:t>Bersambung</w:t>
        </w:r>
        <w:proofErr w:type="spellEnd"/>
        <w:r w:rsidR="00842096" w:rsidRPr="00F33E0A">
          <w:rPr>
            <w:i/>
            <w:iCs/>
            <w:rPrChange w:id="290" w:author="EDWIN REYNALDI" w:date="2024-01-26T13:38:00Z">
              <w:rPr/>
            </w:rPrChange>
          </w:rPr>
          <w:t xml:space="preserve"> </w:t>
        </w:r>
        <w:proofErr w:type="spellStart"/>
        <w:r w:rsidR="00842096" w:rsidRPr="00F33E0A">
          <w:rPr>
            <w:i/>
            <w:iCs/>
            <w:rPrChange w:id="291" w:author="EDWIN REYNALDI" w:date="2024-01-26T13:38:00Z">
              <w:rPr/>
            </w:rPrChange>
          </w:rPr>
          <w:t>ke</w:t>
        </w:r>
        <w:proofErr w:type="spellEnd"/>
        <w:r w:rsidR="00842096" w:rsidRPr="00F33E0A">
          <w:rPr>
            <w:i/>
            <w:iCs/>
            <w:rPrChange w:id="292" w:author="EDWIN REYNALDI" w:date="2024-01-26T13:38:00Z">
              <w:rPr/>
            </w:rPrChange>
          </w:rPr>
          <w:t xml:space="preserve"> </w:t>
        </w:r>
        <w:proofErr w:type="spellStart"/>
        <w:r w:rsidR="00842096" w:rsidRPr="00F33E0A">
          <w:rPr>
            <w:i/>
            <w:iCs/>
            <w:rPrChange w:id="293" w:author="EDWIN REYNALDI" w:date="2024-01-26T13:38:00Z">
              <w:rPr/>
            </w:rPrChange>
          </w:rPr>
          <w:t>halaman</w:t>
        </w:r>
        <w:proofErr w:type="spellEnd"/>
        <w:r w:rsidR="00842096" w:rsidRPr="00F33E0A">
          <w:rPr>
            <w:i/>
            <w:iCs/>
            <w:rPrChange w:id="294" w:author="EDWIN REYNALDI" w:date="2024-01-26T13:38:00Z">
              <w:rPr/>
            </w:rPrChange>
          </w:rPr>
          <w:t xml:space="preserve"> </w:t>
        </w:r>
        <w:proofErr w:type="spellStart"/>
        <w:r w:rsidR="00842096" w:rsidRPr="00F33E0A">
          <w:rPr>
            <w:i/>
            <w:iCs/>
            <w:rPrChange w:id="295" w:author="EDWIN REYNALDI" w:date="2024-01-26T13:38:00Z">
              <w:rPr/>
            </w:rPrChange>
          </w:rPr>
          <w:t>berikut</w:t>
        </w:r>
      </w:ins>
      <w:proofErr w:type="spellEnd"/>
      <w:del w:id="296" w:author="EDWIN REYNALDI" w:date="2024-01-26T13:25:00Z">
        <w:r w:rsidRPr="00F33E0A" w:rsidDel="00842096">
          <w:rPr>
            <w:i/>
            <w:iCs/>
            <w:sz w:val="12"/>
            <w:szCs w:val="10"/>
            <w:rPrChange w:id="297" w:author="EDWIN REYNALDI" w:date="2024-01-26T13:38:00Z">
              <w:rPr>
                <w:sz w:val="12"/>
                <w:szCs w:val="10"/>
              </w:rPr>
            </w:rPrChange>
          </w:rPr>
          <w:delText xml:space="preserve">  </w:delText>
        </w:r>
      </w:del>
    </w:p>
    <w:p w14:paraId="3A20420A" w14:textId="069C896E" w:rsidR="00842096" w:rsidRPr="00F33E0A" w:rsidRDefault="00842096">
      <w:pPr>
        <w:jc w:val="right"/>
        <w:rPr>
          <w:ins w:id="298" w:author="EDWIN REYNALDI" w:date="2024-01-26T13:18:00Z"/>
          <w:i/>
          <w:iCs/>
          <w:rPrChange w:id="299" w:author="EDWIN REYNALDI" w:date="2024-01-26T13:38:00Z">
            <w:rPr>
              <w:ins w:id="300" w:author="EDWIN REYNALDI" w:date="2024-01-26T13:18:00Z"/>
            </w:rPr>
          </w:rPrChange>
        </w:rPr>
        <w:pPrChange w:id="301" w:author="EDWIN REYNALDI" w:date="2024-01-26T13:38:00Z">
          <w:pPr/>
        </w:pPrChange>
      </w:pPr>
    </w:p>
    <w:p w14:paraId="3E50F75C" w14:textId="4FE0AE64" w:rsidR="00842096" w:rsidRPr="00F33E0A" w:rsidRDefault="00842096" w:rsidP="00F33E0A">
      <w:pPr>
        <w:rPr>
          <w:ins w:id="302" w:author="EDWIN REYNALDI" w:date="2024-01-26T13:18:00Z"/>
        </w:rPr>
      </w:pPr>
    </w:p>
    <w:p w14:paraId="798F0725" w14:textId="1484BFE0" w:rsidR="00842096" w:rsidRPr="00F33E0A" w:rsidRDefault="00842096" w:rsidP="00F33E0A">
      <w:pPr>
        <w:rPr>
          <w:ins w:id="303" w:author="EDWIN REYNALDI" w:date="2024-01-26T13:18:00Z"/>
        </w:rPr>
      </w:pPr>
    </w:p>
    <w:p w14:paraId="43C1C18D" w14:textId="7CFE9A24" w:rsidR="00842096" w:rsidRPr="00F33E0A" w:rsidRDefault="00842096" w:rsidP="00F33E0A">
      <w:pPr>
        <w:rPr>
          <w:ins w:id="304" w:author="EDWIN REYNALDI" w:date="2024-01-26T13:25:00Z"/>
        </w:rPr>
      </w:pPr>
    </w:p>
    <w:p w14:paraId="4E6C4021" w14:textId="6355E897" w:rsidR="00842096" w:rsidRDefault="00842096" w:rsidP="00F33E0A">
      <w:pPr>
        <w:rPr>
          <w:ins w:id="305" w:author="EDWIN REYNALDI" w:date="2024-02-29T16:36:00Z"/>
        </w:rPr>
      </w:pPr>
    </w:p>
    <w:p w14:paraId="7EE6894A" w14:textId="77777777" w:rsidR="00D2618F" w:rsidRPr="00F33E0A" w:rsidRDefault="00D2618F" w:rsidP="00F33E0A">
      <w:pPr>
        <w:rPr>
          <w:ins w:id="306" w:author="EDWIN REYNALDI" w:date="2024-01-26T13:25:00Z"/>
        </w:rPr>
      </w:pPr>
    </w:p>
    <w:p w14:paraId="4DC1D3BF" w14:textId="6DCDE8BF" w:rsidR="00842096" w:rsidRPr="00F33E0A" w:rsidRDefault="00842096" w:rsidP="00F33E0A">
      <w:pPr>
        <w:rPr>
          <w:ins w:id="307" w:author="EDWIN REYNALDI" w:date="2024-01-26T13:18:00Z"/>
        </w:rPr>
      </w:pPr>
    </w:p>
    <w:p w14:paraId="639DC8D8" w14:textId="77777777" w:rsidR="00842096" w:rsidRPr="00F33E0A" w:rsidRDefault="00842096" w:rsidP="00F33E0A">
      <w:pPr>
        <w:pStyle w:val="Heading4"/>
        <w:ind w:right="-187"/>
        <w:rPr>
          <w:ins w:id="308" w:author="EDWIN REYNALDI" w:date="2024-01-26T13:19:00Z"/>
          <w:color w:val="000000" w:themeColor="text1"/>
          <w:szCs w:val="28"/>
          <w:rPrChange w:id="309" w:author="EDWIN REYNALDI" w:date="2024-01-26T13:38:00Z">
            <w:rPr>
              <w:ins w:id="310" w:author="EDWIN REYNALDI" w:date="2024-01-26T13:19:00Z"/>
              <w:color w:val="000000" w:themeColor="text1"/>
              <w:szCs w:val="28"/>
              <w:highlight w:val="yellow"/>
            </w:rPr>
          </w:rPrChange>
        </w:rPr>
      </w:pPr>
      <w:proofErr w:type="spellStart"/>
      <w:ins w:id="311" w:author="EDWIN REYNALDI" w:date="2024-01-26T13:19:00Z">
        <w:r w:rsidRPr="00F33E0A">
          <w:rPr>
            <w:b w:val="0"/>
            <w:bCs/>
            <w:color w:val="000000" w:themeColor="text1"/>
            <w:sz w:val="24"/>
            <w:szCs w:val="24"/>
            <w:rPrChange w:id="312" w:author="EDWIN REYNALDI" w:date="2024-01-26T13:38:00Z">
              <w:rPr>
                <w:b w:val="0"/>
                <w:bCs/>
                <w:color w:val="000000" w:themeColor="text1"/>
                <w:sz w:val="24"/>
                <w:szCs w:val="24"/>
                <w:highlight w:val="yellow"/>
              </w:rPr>
            </w:rPrChange>
          </w:rPr>
          <w:lastRenderedPageBreak/>
          <w:t>Perihal</w:t>
        </w:r>
        <w:proofErr w:type="spellEnd"/>
        <w:r w:rsidRPr="00F33E0A">
          <w:rPr>
            <w:b w:val="0"/>
            <w:bCs/>
            <w:color w:val="000000" w:themeColor="text1"/>
            <w:sz w:val="24"/>
            <w:szCs w:val="24"/>
            <w:rPrChange w:id="313" w:author="EDWIN REYNALDI" w:date="2024-01-26T13:38:00Z">
              <w:rPr>
                <w:b w:val="0"/>
                <w:bCs/>
                <w:color w:val="000000" w:themeColor="text1"/>
                <w:sz w:val="24"/>
                <w:szCs w:val="24"/>
                <w:highlight w:val="yellow"/>
              </w:rPr>
            </w:rPrChange>
          </w:rPr>
          <w:t>:</w:t>
        </w:r>
        <w:r w:rsidRPr="00F33E0A">
          <w:rPr>
            <w:color w:val="000000" w:themeColor="text1"/>
            <w:rPrChange w:id="314" w:author="EDWIN REYNALDI" w:date="2024-01-26T13:38:00Z">
              <w:rPr>
                <w:color w:val="000000" w:themeColor="text1"/>
                <w:highlight w:val="yellow"/>
              </w:rPr>
            </w:rPrChange>
          </w:rPr>
          <w:t xml:space="preserve"> </w:t>
        </w:r>
        <w:proofErr w:type="spellStart"/>
        <w:r w:rsidRPr="00F33E0A">
          <w:rPr>
            <w:color w:val="000000" w:themeColor="text1"/>
            <w:szCs w:val="28"/>
            <w:rPrChange w:id="315" w:author="EDWIN REYNALDI" w:date="2024-01-26T13:38:00Z">
              <w:rPr>
                <w:color w:val="000000" w:themeColor="text1"/>
                <w:szCs w:val="28"/>
                <w:highlight w:val="yellow"/>
              </w:rPr>
            </w:rPrChange>
          </w:rPr>
          <w:t>Penyesuaian</w:t>
        </w:r>
        <w:proofErr w:type="spellEnd"/>
        <w:r w:rsidRPr="00F33E0A">
          <w:rPr>
            <w:color w:val="000000" w:themeColor="text1"/>
            <w:szCs w:val="28"/>
            <w:rPrChange w:id="316" w:author="EDWIN REYNALDI" w:date="2024-01-26T13:38:00Z">
              <w:rPr>
                <w:color w:val="000000" w:themeColor="text1"/>
                <w:szCs w:val="28"/>
                <w:highlight w:val="yellow"/>
              </w:rPr>
            </w:rPrChange>
          </w:rPr>
          <w:t xml:space="preserve"> </w:t>
        </w:r>
        <w:proofErr w:type="spellStart"/>
        <w:r w:rsidRPr="00F33E0A">
          <w:rPr>
            <w:color w:val="000000" w:themeColor="text1"/>
            <w:szCs w:val="28"/>
            <w:rPrChange w:id="317" w:author="EDWIN REYNALDI" w:date="2024-01-26T13:38:00Z">
              <w:rPr>
                <w:color w:val="000000" w:themeColor="text1"/>
                <w:szCs w:val="28"/>
                <w:highlight w:val="yellow"/>
              </w:rPr>
            </w:rPrChange>
          </w:rPr>
          <w:t>Pelaksanaan</w:t>
        </w:r>
        <w:proofErr w:type="spellEnd"/>
        <w:r w:rsidRPr="00F33E0A">
          <w:rPr>
            <w:color w:val="000000" w:themeColor="text1"/>
            <w:szCs w:val="28"/>
            <w:rPrChange w:id="318" w:author="EDWIN REYNALDI" w:date="2024-01-26T13:38:00Z">
              <w:rPr>
                <w:color w:val="000000" w:themeColor="text1"/>
                <w:szCs w:val="28"/>
                <w:highlight w:val="yellow"/>
              </w:rPr>
            </w:rPrChange>
          </w:rPr>
          <w:t xml:space="preserve"> </w:t>
        </w:r>
        <w:proofErr w:type="spellStart"/>
        <w:r w:rsidRPr="00F33E0A">
          <w:rPr>
            <w:color w:val="000000" w:themeColor="text1"/>
            <w:szCs w:val="28"/>
            <w:rPrChange w:id="319" w:author="EDWIN REYNALDI" w:date="2024-01-26T13:38:00Z">
              <w:rPr>
                <w:color w:val="000000" w:themeColor="text1"/>
                <w:szCs w:val="28"/>
                <w:highlight w:val="yellow"/>
              </w:rPr>
            </w:rPrChange>
          </w:rPr>
          <w:t>Distribusi</w:t>
        </w:r>
        <w:proofErr w:type="spellEnd"/>
        <w:r w:rsidRPr="00F33E0A">
          <w:rPr>
            <w:color w:val="000000" w:themeColor="text1"/>
            <w:szCs w:val="28"/>
            <w:rPrChange w:id="320" w:author="EDWIN REYNALDI" w:date="2024-01-26T13:38:00Z">
              <w:rPr>
                <w:color w:val="000000" w:themeColor="text1"/>
                <w:szCs w:val="28"/>
                <w:highlight w:val="yellow"/>
              </w:rPr>
            </w:rPrChange>
          </w:rPr>
          <w:t xml:space="preserve"> Banknotes </w:t>
        </w:r>
        <w:proofErr w:type="spellStart"/>
        <w:r w:rsidRPr="00F33E0A">
          <w:rPr>
            <w:color w:val="000000" w:themeColor="text1"/>
            <w:szCs w:val="28"/>
            <w:rPrChange w:id="321" w:author="EDWIN REYNALDI" w:date="2024-01-26T13:38:00Z">
              <w:rPr>
                <w:color w:val="000000" w:themeColor="text1"/>
                <w:szCs w:val="28"/>
                <w:highlight w:val="yellow"/>
              </w:rPr>
            </w:rPrChange>
          </w:rPr>
          <w:t>melalui</w:t>
        </w:r>
        <w:proofErr w:type="spellEnd"/>
        <w:r w:rsidRPr="00F33E0A">
          <w:rPr>
            <w:color w:val="000000" w:themeColor="text1"/>
            <w:szCs w:val="28"/>
            <w:rPrChange w:id="322" w:author="EDWIN REYNALDI" w:date="2024-01-26T13:38:00Z">
              <w:rPr>
                <w:color w:val="000000" w:themeColor="text1"/>
                <w:szCs w:val="28"/>
                <w:highlight w:val="yellow"/>
              </w:rPr>
            </w:rPrChange>
          </w:rPr>
          <w:br/>
          <w:t xml:space="preserve">           </w:t>
        </w:r>
        <w:proofErr w:type="spellStart"/>
        <w:r w:rsidRPr="00F33E0A">
          <w:rPr>
            <w:color w:val="000000" w:themeColor="text1"/>
            <w:szCs w:val="28"/>
            <w:rPrChange w:id="323" w:author="EDWIN REYNALDI" w:date="2024-01-26T13:38:00Z">
              <w:rPr>
                <w:color w:val="000000" w:themeColor="text1"/>
                <w:szCs w:val="28"/>
                <w:highlight w:val="yellow"/>
              </w:rPr>
            </w:rPrChange>
          </w:rPr>
          <w:t>Pihak</w:t>
        </w:r>
        <w:proofErr w:type="spellEnd"/>
        <w:r w:rsidRPr="00F33E0A">
          <w:rPr>
            <w:color w:val="000000" w:themeColor="text1"/>
            <w:szCs w:val="28"/>
            <w:rPrChange w:id="324" w:author="EDWIN REYNALDI" w:date="2024-01-26T13:38:00Z">
              <w:rPr>
                <w:color w:val="000000" w:themeColor="text1"/>
                <w:szCs w:val="28"/>
                <w:highlight w:val="yellow"/>
              </w:rPr>
            </w:rPrChange>
          </w:rPr>
          <w:t xml:space="preserve"> </w:t>
        </w:r>
        <w:proofErr w:type="spellStart"/>
        <w:r w:rsidRPr="00F33E0A">
          <w:rPr>
            <w:color w:val="000000" w:themeColor="text1"/>
            <w:szCs w:val="28"/>
            <w:rPrChange w:id="325" w:author="EDWIN REYNALDI" w:date="2024-01-26T13:38:00Z">
              <w:rPr>
                <w:color w:val="000000" w:themeColor="text1"/>
                <w:szCs w:val="28"/>
                <w:highlight w:val="yellow"/>
              </w:rPr>
            </w:rPrChange>
          </w:rPr>
          <w:t>Ketiga</w:t>
        </w:r>
        <w:proofErr w:type="spellEnd"/>
        <w:r w:rsidRPr="00F33E0A">
          <w:rPr>
            <w:color w:val="000000" w:themeColor="text1"/>
            <w:szCs w:val="28"/>
            <w:rPrChange w:id="326" w:author="EDWIN REYNALDI" w:date="2024-01-26T13:38:00Z">
              <w:rPr>
                <w:color w:val="000000" w:themeColor="text1"/>
                <w:szCs w:val="28"/>
                <w:highlight w:val="yellow"/>
              </w:rPr>
            </w:rPrChange>
          </w:rPr>
          <w:t>,</w:t>
        </w:r>
        <w:r w:rsidRPr="00F33E0A">
          <w:rPr>
            <w:b w:val="0"/>
            <w:sz w:val="24"/>
            <w:rPrChange w:id="327" w:author="EDWIN REYNALDI" w:date="2024-01-26T13:38:00Z">
              <w:rPr>
                <w:b w:val="0"/>
                <w:sz w:val="24"/>
                <w:highlight w:val="yellow"/>
              </w:rPr>
            </w:rPrChange>
          </w:rPr>
          <w:t xml:space="preserve"> </w:t>
        </w:r>
        <w:proofErr w:type="spellStart"/>
        <w:r w:rsidRPr="00F33E0A">
          <w:rPr>
            <w:b w:val="0"/>
            <w:sz w:val="24"/>
            <w:rPrChange w:id="328" w:author="EDWIN REYNALDI" w:date="2024-01-26T13:38:00Z">
              <w:rPr>
                <w:b w:val="0"/>
                <w:sz w:val="24"/>
                <w:highlight w:val="yellow"/>
              </w:rPr>
            </w:rPrChange>
          </w:rPr>
          <w:t>Sambungan</w:t>
        </w:r>
        <w:proofErr w:type="spellEnd"/>
      </w:ins>
    </w:p>
    <w:p w14:paraId="64A49127" w14:textId="77777777" w:rsidR="00842096" w:rsidRPr="00F33E0A" w:rsidRDefault="00842096" w:rsidP="00F33E0A">
      <w:pPr>
        <w:pStyle w:val="BlockLine"/>
        <w:ind w:right="-97"/>
        <w:rPr>
          <w:ins w:id="329" w:author="EDWIN REYNALDI" w:date="2024-01-26T13:19:00Z"/>
          <w:sz w:val="12"/>
          <w:szCs w:val="10"/>
        </w:rPr>
      </w:pPr>
    </w:p>
    <w:p w14:paraId="0E3FA153" w14:textId="124FBC9D" w:rsidR="00842096" w:rsidRPr="00F33E0A" w:rsidDel="00842096" w:rsidRDefault="00842096">
      <w:pPr>
        <w:rPr>
          <w:del w:id="330" w:author="EDWIN REYNALDI" w:date="2024-01-26T13:19:00Z"/>
          <w:rPrChange w:id="331" w:author="EDWIN REYNALDI" w:date="2024-01-26T13:38:00Z">
            <w:rPr>
              <w:del w:id="332" w:author="EDWIN REYNALDI" w:date="2024-01-26T13:19:00Z"/>
              <w:sz w:val="12"/>
              <w:szCs w:val="10"/>
            </w:rPr>
          </w:rPrChange>
        </w:rPr>
        <w:pPrChange w:id="333" w:author="EDWIN REYNALDI" w:date="2024-01-26T13:38:00Z">
          <w:pPr>
            <w:pStyle w:val="BlockLine"/>
            <w:ind w:right="-97"/>
          </w:pPr>
        </w:pPrChange>
      </w:pPr>
    </w:p>
    <w:tbl>
      <w:tblPr>
        <w:tblW w:w="8640" w:type="dxa"/>
        <w:tblLayout w:type="fixed"/>
        <w:tblLook w:val="0000" w:firstRow="0" w:lastRow="0" w:firstColumn="0" w:lastColumn="0" w:noHBand="0" w:noVBand="0"/>
        <w:tblPrChange w:id="334" w:author="EDWIN REYNALDI" w:date="2024-02-27T16:49:00Z">
          <w:tblPr>
            <w:tblW w:w="8622" w:type="dxa"/>
            <w:tblLayout w:type="fixed"/>
            <w:tblLook w:val="0000" w:firstRow="0" w:lastRow="0" w:firstColumn="0" w:lastColumn="0" w:noHBand="0" w:noVBand="0"/>
          </w:tblPr>
        </w:tblPrChange>
      </w:tblPr>
      <w:tblGrid>
        <w:gridCol w:w="1710"/>
        <w:gridCol w:w="14"/>
        <w:gridCol w:w="6898"/>
        <w:gridCol w:w="18"/>
        <w:tblGridChange w:id="335">
          <w:tblGrid>
            <w:gridCol w:w="1710"/>
            <w:gridCol w:w="14"/>
            <w:gridCol w:w="6898"/>
            <w:gridCol w:w="18"/>
          </w:tblGrid>
        </w:tblGridChange>
      </w:tblGrid>
      <w:tr w:rsidR="004E0B63" w:rsidRPr="00F33E0A" w:rsidDel="00B71137" w14:paraId="43B2ED4E" w14:textId="3397B7E8" w:rsidTr="00B71137">
        <w:trPr>
          <w:gridAfter w:val="1"/>
          <w:wAfter w:w="18" w:type="dxa"/>
          <w:cantSplit/>
          <w:trHeight w:val="342"/>
          <w:del w:id="336" w:author="EDWIN REYNALDI" w:date="2024-02-27T16:49:00Z"/>
          <w:trPrChange w:id="337" w:author="EDWIN REYNALDI" w:date="2024-02-27T16:49:00Z">
            <w:trPr>
              <w:gridAfter w:val="1"/>
              <w:cantSplit/>
              <w:trHeight w:val="342"/>
            </w:trPr>
          </w:trPrChange>
        </w:trPr>
        <w:tc>
          <w:tcPr>
            <w:tcW w:w="1724" w:type="dxa"/>
            <w:gridSpan w:val="2"/>
            <w:tcPrChange w:id="338" w:author="EDWIN REYNALDI" w:date="2024-02-27T16:49:00Z">
              <w:tcPr>
                <w:tcW w:w="1724" w:type="dxa"/>
                <w:gridSpan w:val="2"/>
              </w:tcPr>
            </w:tcPrChange>
          </w:tcPr>
          <w:p w14:paraId="24C90EBA" w14:textId="4E01AF7D" w:rsidR="004E0B63" w:rsidRPr="00F33E0A" w:rsidDel="00B71137" w:rsidRDefault="004E0B63" w:rsidP="00F33E0A">
            <w:pPr>
              <w:pStyle w:val="Heading5"/>
              <w:ind w:left="-108" w:right="-97"/>
              <w:rPr>
                <w:del w:id="339" w:author="EDWIN REYNALDI" w:date="2024-02-27T16:49:00Z"/>
              </w:rPr>
            </w:pPr>
            <w:del w:id="340" w:author="EDWIN REYNALDI" w:date="2024-01-25T11:17:00Z">
              <w:r w:rsidRPr="00F33E0A" w:rsidDel="00561289">
                <w:rPr>
                  <w:rPrChange w:id="341" w:author="EDWIN REYNALDI" w:date="2024-01-26T13:38:00Z">
                    <w:rPr>
                      <w:highlight w:val="yellow"/>
                    </w:rPr>
                  </w:rPrChange>
                </w:rPr>
                <w:delText>Biaya distribusi</w:delText>
              </w:r>
            </w:del>
            <w:del w:id="342" w:author="EDWIN REYNALDI" w:date="2024-02-27T16:48:00Z">
              <w:r w:rsidRPr="00F33E0A" w:rsidDel="00B71137">
                <w:rPr>
                  <w:rPrChange w:id="343" w:author="EDWIN REYNALDI" w:date="2024-01-26T13:38:00Z">
                    <w:rPr>
                      <w:highlight w:val="yellow"/>
                    </w:rPr>
                  </w:rPrChange>
                </w:rPr>
                <w:delText xml:space="preserve"> banknotes</w:delText>
              </w:r>
            </w:del>
          </w:p>
        </w:tc>
        <w:tc>
          <w:tcPr>
            <w:tcW w:w="6898" w:type="dxa"/>
            <w:shd w:val="clear" w:color="auto" w:fill="auto"/>
            <w:tcPrChange w:id="344" w:author="EDWIN REYNALDI" w:date="2024-02-27T16:49:00Z">
              <w:tcPr>
                <w:tcW w:w="6898" w:type="dxa"/>
                <w:shd w:val="clear" w:color="auto" w:fill="auto"/>
              </w:tcPr>
            </w:tcPrChange>
          </w:tcPr>
          <w:p w14:paraId="5046B5A2" w14:textId="31B62434" w:rsidR="00003F77" w:rsidRPr="00537650" w:rsidDel="00B71137" w:rsidRDefault="004E0B63">
            <w:pPr>
              <w:pStyle w:val="BlockText"/>
              <w:numPr>
                <w:ilvl w:val="0"/>
                <w:numId w:val="54"/>
              </w:numPr>
              <w:ind w:left="327" w:right="-97" w:hanging="267"/>
              <w:rPr>
                <w:del w:id="345" w:author="EDWIN REYNALDI" w:date="2024-02-27T16:49:00Z"/>
                <w:szCs w:val="22"/>
              </w:rPr>
              <w:pPrChange w:id="346" w:author="EDWIN REYNALDI" w:date="2024-02-19T11:41:00Z">
                <w:pPr>
                  <w:pStyle w:val="BlockText"/>
                  <w:ind w:right="-97"/>
                </w:pPr>
              </w:pPrChange>
            </w:pPr>
            <w:del w:id="347" w:author="EDWIN REYNALDI" w:date="2024-01-25T11:18:00Z">
              <w:r w:rsidRPr="6CA5FF43" w:rsidDel="6CA5FF43">
                <w:rPr>
                  <w:color w:val="000000" w:themeColor="text1"/>
                </w:rPr>
                <w:delText>Biaya distribusi banknotes adalah biaya pengantaran dan pengambilan banknotes melalui pihak ketiga.</w:delText>
              </w:r>
            </w:del>
          </w:p>
        </w:tc>
      </w:tr>
      <w:tr w:rsidR="00842096" w:rsidRPr="00F33E0A" w:rsidDel="00F33E0A" w14:paraId="4627F551" w14:textId="446F9CDC" w:rsidTr="00B71137">
        <w:tblPrEx>
          <w:tblPrExChange w:id="348" w:author="EDWIN REYNALDI" w:date="2024-02-27T16:49:00Z">
            <w:tblPrEx>
              <w:tblW w:w="8640" w:type="dxa"/>
            </w:tblPrEx>
          </w:tblPrExChange>
        </w:tblPrEx>
        <w:trPr>
          <w:cantSplit/>
          <w:trHeight w:val="87"/>
          <w:del w:id="349" w:author="EDWIN REYNALDI" w:date="2024-01-26T13:39:00Z"/>
          <w:trPrChange w:id="350" w:author="EDWIN REYNALDI" w:date="2024-02-27T16:49:00Z">
            <w:trPr>
              <w:cantSplit/>
              <w:trHeight w:val="87"/>
            </w:trPr>
          </w:trPrChange>
        </w:trPr>
        <w:tc>
          <w:tcPr>
            <w:tcW w:w="1710" w:type="dxa"/>
            <w:tcPrChange w:id="351" w:author="EDWIN REYNALDI" w:date="2024-02-27T16:49:00Z">
              <w:tcPr>
                <w:tcW w:w="1710" w:type="dxa"/>
              </w:tcPr>
            </w:tcPrChange>
          </w:tcPr>
          <w:p w14:paraId="5DD87907" w14:textId="5E771107" w:rsidR="00842096" w:rsidRPr="00F33E0A" w:rsidDel="00F33E0A" w:rsidRDefault="00842096" w:rsidP="00F33E0A">
            <w:pPr>
              <w:pStyle w:val="Heading5"/>
              <w:ind w:left="-108"/>
              <w:rPr>
                <w:del w:id="352" w:author="EDWIN REYNALDI" w:date="2024-01-26T13:39:00Z"/>
              </w:rPr>
            </w:pPr>
          </w:p>
        </w:tc>
        <w:tc>
          <w:tcPr>
            <w:tcW w:w="6930" w:type="dxa"/>
            <w:gridSpan w:val="3"/>
            <w:tcPrChange w:id="353" w:author="EDWIN REYNALDI" w:date="2024-02-27T16:49:00Z">
              <w:tcPr>
                <w:tcW w:w="6930" w:type="dxa"/>
                <w:gridSpan w:val="3"/>
              </w:tcPr>
            </w:tcPrChange>
          </w:tcPr>
          <w:p w14:paraId="54A7D875" w14:textId="18D519E7" w:rsidR="00842096" w:rsidRPr="00F33E0A" w:rsidDel="00F33E0A" w:rsidRDefault="00842096" w:rsidP="00F33E0A">
            <w:pPr>
              <w:rPr>
                <w:del w:id="354" w:author="EDWIN REYNALDI" w:date="2024-01-26T13:39:00Z"/>
              </w:rPr>
            </w:pPr>
          </w:p>
        </w:tc>
      </w:tr>
    </w:tbl>
    <w:p w14:paraId="2A3083C7" w14:textId="37789D1B" w:rsidR="0092246B" w:rsidRPr="00F33E0A" w:rsidDel="00842096" w:rsidRDefault="0092246B">
      <w:pPr>
        <w:pStyle w:val="BlockLine"/>
        <w:ind w:left="0" w:right="-97"/>
        <w:rPr>
          <w:del w:id="355" w:author="EDWIN REYNALDI" w:date="2024-01-26T13:18:00Z"/>
          <w:sz w:val="12"/>
          <w:szCs w:val="10"/>
        </w:rPr>
        <w:pPrChange w:id="356" w:author="EDWIN REYNALDI" w:date="2024-01-26T13:38:00Z">
          <w:pPr>
            <w:pStyle w:val="BlockLine"/>
            <w:ind w:right="-97"/>
          </w:pPr>
        </w:pPrChange>
      </w:pPr>
    </w:p>
    <w:tbl>
      <w:tblPr>
        <w:tblW w:w="8640" w:type="dxa"/>
        <w:tblLayout w:type="fixed"/>
        <w:tblLook w:val="0000" w:firstRow="0" w:lastRow="0" w:firstColumn="0" w:lastColumn="0" w:noHBand="0" w:noVBand="0"/>
      </w:tblPr>
      <w:tblGrid>
        <w:gridCol w:w="1710"/>
        <w:gridCol w:w="6930"/>
      </w:tblGrid>
      <w:tr w:rsidR="0092246B" w:rsidRPr="00F33E0A" w:rsidDel="00F33E0A" w14:paraId="640F1249" w14:textId="1A332D78" w:rsidTr="16878DBA">
        <w:trPr>
          <w:cantSplit/>
          <w:trHeight w:val="87"/>
          <w:del w:id="357" w:author="EDWIN REYNALDI" w:date="2024-01-26T13:39:00Z"/>
        </w:trPr>
        <w:tc>
          <w:tcPr>
            <w:tcW w:w="1710" w:type="dxa"/>
          </w:tcPr>
          <w:p w14:paraId="223C2E14" w14:textId="7DA339C0" w:rsidR="0092246B" w:rsidRPr="00F33E0A" w:rsidDel="00F33E0A" w:rsidRDefault="16878DBA" w:rsidP="00F33E0A">
            <w:pPr>
              <w:pStyle w:val="Heading5"/>
              <w:ind w:left="-108"/>
              <w:rPr>
                <w:del w:id="358" w:author="EDWIN REYNALDI" w:date="2024-01-26T13:39:00Z"/>
              </w:rPr>
            </w:pPr>
            <w:commentRangeStart w:id="359"/>
            <w:commentRangeStart w:id="360"/>
            <w:del w:id="361" w:author="EDWIN REYNALDI" w:date="2024-01-26T13:39:00Z">
              <w:r w:rsidRPr="00F33E0A" w:rsidDel="00F33E0A">
                <w:delText xml:space="preserve">Pembebanan </w:delText>
              </w:r>
              <w:r w:rsidR="001A272C" w:rsidRPr="00F33E0A" w:rsidDel="00F33E0A">
                <w:delText>biaya distribusi</w:delText>
              </w:r>
              <w:r w:rsidR="003C1B49" w:rsidRPr="00F33E0A" w:rsidDel="00F33E0A">
                <w:delText xml:space="preserve"> banknotes</w:delText>
              </w:r>
            </w:del>
          </w:p>
        </w:tc>
        <w:tc>
          <w:tcPr>
            <w:tcW w:w="6930" w:type="dxa"/>
          </w:tcPr>
          <w:p w14:paraId="79C0855C" w14:textId="4FAD922A" w:rsidR="0092246B" w:rsidRPr="00F33E0A" w:rsidDel="00F33E0A" w:rsidRDefault="16878DBA" w:rsidP="00F33E0A">
            <w:pPr>
              <w:rPr>
                <w:del w:id="362" w:author="EDWIN REYNALDI" w:date="2024-01-26T13:39:00Z"/>
              </w:rPr>
            </w:pPr>
            <w:del w:id="363" w:author="EDWIN REYNALDI" w:date="2024-01-26T13:39:00Z">
              <w:r w:rsidRPr="00F33E0A" w:rsidDel="00F33E0A">
                <w:delText xml:space="preserve">Ketentuan pembebanan </w:delText>
              </w:r>
              <w:r w:rsidR="001A272C" w:rsidRPr="00F33E0A" w:rsidDel="00F33E0A">
                <w:delText>biaya distribusi</w:delText>
              </w:r>
              <w:r w:rsidRPr="00F33E0A" w:rsidDel="00F33E0A">
                <w:delText xml:space="preserve"> </w:delText>
              </w:r>
              <w:r w:rsidR="003C1B49" w:rsidRPr="00F33E0A" w:rsidDel="00F33E0A">
                <w:delText xml:space="preserve">banknotes </w:delText>
              </w:r>
              <w:r w:rsidRPr="00F33E0A" w:rsidDel="00F33E0A">
                <w:delText xml:space="preserve">dapat diakses pada </w:delText>
              </w:r>
              <w:commentRangeStart w:id="364"/>
              <w:r w:rsidRPr="00F33E0A" w:rsidDel="00F33E0A">
                <w:rPr>
                  <w:rPrChange w:id="365" w:author="EDWIN REYNALDI" w:date="2024-01-26T13:38:00Z">
                    <w:rPr>
                      <w:highlight w:val="yellow"/>
                    </w:rPr>
                  </w:rPrChange>
                </w:rPr>
                <w:delText xml:space="preserve">myBCA Portal &gt; DTR – Divisi Tresuri </w:delText>
              </w:r>
              <w:r w:rsidRPr="00F33E0A" w:rsidDel="00F33E0A">
                <w:delText xml:space="preserve"> </w:delText>
              </w:r>
              <w:commentRangeEnd w:id="364"/>
              <w:r w:rsidR="0092246B" w:rsidRPr="00F33E0A" w:rsidDel="00F33E0A">
                <w:rPr>
                  <w:rStyle w:val="CommentReference"/>
                </w:rPr>
                <w:commentReference w:id="364"/>
              </w:r>
            </w:del>
          </w:p>
          <w:commentRangeEnd w:id="359"/>
          <w:p w14:paraId="69C9214A" w14:textId="7127AD60" w:rsidR="0092246B" w:rsidRPr="00F33E0A" w:rsidDel="00F33E0A" w:rsidRDefault="0092246B" w:rsidP="00F33E0A">
            <w:pPr>
              <w:rPr>
                <w:del w:id="366" w:author="EDWIN REYNALDI" w:date="2024-01-26T13:39:00Z"/>
              </w:rPr>
            </w:pPr>
            <w:del w:id="367" w:author="EDWIN REYNALDI" w:date="2024-01-26T13:39:00Z">
              <w:r w:rsidRPr="00F33E0A" w:rsidDel="00F33E0A">
                <w:rPr>
                  <w:rStyle w:val="CommentReference"/>
                </w:rPr>
                <w:commentReference w:id="359"/>
              </w:r>
              <w:commentRangeEnd w:id="360"/>
              <w:r w:rsidR="00AC58B3" w:rsidRPr="00F33E0A" w:rsidDel="00F33E0A">
                <w:rPr>
                  <w:rStyle w:val="CommentReference"/>
                </w:rPr>
                <w:commentReference w:id="360"/>
              </w:r>
            </w:del>
          </w:p>
        </w:tc>
      </w:tr>
    </w:tbl>
    <w:tbl>
      <w:tblPr>
        <w:tblW w:w="8640" w:type="dxa"/>
        <w:tblLayout w:type="fixed"/>
        <w:tblLook w:val="0000" w:firstRow="0" w:lastRow="0" w:firstColumn="0" w:lastColumn="0" w:noHBand="0" w:noVBand="0"/>
      </w:tblPr>
      <w:tblGrid>
        <w:gridCol w:w="1710"/>
        <w:gridCol w:w="6930"/>
      </w:tblGrid>
      <w:tr w:rsidR="00F33E0A" w:rsidRPr="00F33E0A" w14:paraId="28B524BA" w14:textId="77777777" w:rsidTr="0032239B">
        <w:trPr>
          <w:cantSplit/>
          <w:trHeight w:val="87"/>
          <w:ins w:id="368" w:author="EDWIN REYNALDI" w:date="2024-01-26T13:39:00Z"/>
        </w:trPr>
        <w:tc>
          <w:tcPr>
            <w:tcW w:w="1710" w:type="dxa"/>
          </w:tcPr>
          <w:p w14:paraId="62C8FBA0" w14:textId="4ADA4045" w:rsidR="00F33E0A" w:rsidRPr="00F33E0A" w:rsidRDefault="00F33E0A" w:rsidP="0032239B">
            <w:pPr>
              <w:pStyle w:val="Heading5"/>
              <w:ind w:left="-108"/>
              <w:rPr>
                <w:ins w:id="369" w:author="EDWIN REYNALDI" w:date="2024-01-26T13:39:00Z"/>
              </w:rPr>
            </w:pPr>
            <w:ins w:id="370" w:author="EDWIN REYNALDI" w:date="2024-01-26T13:39:00Z">
              <w:r w:rsidRPr="00F33E0A">
                <w:t xml:space="preserve">Alur order </w:t>
              </w:r>
              <w:proofErr w:type="spellStart"/>
              <w:r w:rsidRPr="00F33E0A">
                <w:t>pengantaran</w:t>
              </w:r>
              <w:proofErr w:type="spellEnd"/>
              <w:r w:rsidRPr="00F33E0A">
                <w:t xml:space="preserve"> banknotes </w:t>
              </w:r>
              <w:proofErr w:type="spellStart"/>
              <w:r w:rsidRPr="00F33E0A">
                <w:t>ke</w:t>
              </w:r>
              <w:proofErr w:type="spellEnd"/>
              <w:r w:rsidRPr="00F33E0A">
                <w:t xml:space="preserve"> </w:t>
              </w:r>
              <w:proofErr w:type="spellStart"/>
              <w:r w:rsidRPr="00F33E0A">
                <w:t>cabang</w:t>
              </w:r>
            </w:ins>
            <w:proofErr w:type="spellEnd"/>
            <w:ins w:id="371" w:author="EDWIN REYNALDI" w:date="2024-02-27T17:16:00Z">
              <w:r w:rsidR="00C053D5">
                <w:t xml:space="preserve"> </w:t>
              </w:r>
              <w:commentRangeStart w:id="372"/>
              <w:proofErr w:type="spellStart"/>
              <w:r w:rsidR="00C053D5">
                <w:t>melalui</w:t>
              </w:r>
              <w:proofErr w:type="spellEnd"/>
              <w:r w:rsidR="00C053D5">
                <w:t xml:space="preserve"> </w:t>
              </w:r>
              <w:proofErr w:type="spellStart"/>
              <w:r w:rsidR="00C053D5">
                <w:t>pihak</w:t>
              </w:r>
              <w:proofErr w:type="spellEnd"/>
              <w:r w:rsidR="00C053D5">
                <w:t xml:space="preserve"> </w:t>
              </w:r>
              <w:proofErr w:type="spellStart"/>
              <w:r w:rsidR="00C053D5">
                <w:t>ketiga</w:t>
              </w:r>
            </w:ins>
            <w:commentRangeEnd w:id="372"/>
            <w:proofErr w:type="spellEnd"/>
            <w:ins w:id="373" w:author="EDWIN REYNALDI" w:date="2024-02-27T17:18:00Z">
              <w:r w:rsidR="00C053D5">
                <w:rPr>
                  <w:rStyle w:val="CommentReference"/>
                  <w:b w:val="0"/>
                </w:rPr>
                <w:commentReference w:id="372"/>
              </w:r>
            </w:ins>
          </w:p>
        </w:tc>
        <w:tc>
          <w:tcPr>
            <w:tcW w:w="6930" w:type="dxa"/>
          </w:tcPr>
          <w:p w14:paraId="568861EA" w14:textId="70AC43B3" w:rsidR="00F33E0A" w:rsidRDefault="00F33E0A" w:rsidP="0032239B">
            <w:pPr>
              <w:rPr>
                <w:ins w:id="374" w:author="EDWIN REYNALDI" w:date="2024-01-26T13:43:00Z"/>
              </w:rPr>
            </w:pPr>
            <w:ins w:id="375" w:author="EDWIN REYNALDI" w:date="2024-01-26T13:39:00Z">
              <w:r w:rsidRPr="00F33E0A">
                <w:t xml:space="preserve">Alur </w:t>
              </w:r>
            </w:ins>
            <w:ins w:id="376" w:author="EDWIN REYNALDI" w:date="2024-01-26T13:43:00Z">
              <w:r>
                <w:t>order</w:t>
              </w:r>
            </w:ins>
            <w:ins w:id="377" w:author="EDWIN REYNALDI" w:date="2024-01-26T13:39:00Z">
              <w:r w:rsidRPr="00F33E0A">
                <w:t xml:space="preserve"> </w:t>
              </w:r>
              <w:proofErr w:type="spellStart"/>
              <w:r w:rsidRPr="00F33E0A">
                <w:t>pengantaran</w:t>
              </w:r>
              <w:proofErr w:type="spellEnd"/>
              <w:r w:rsidRPr="00F33E0A">
                <w:t xml:space="preserve"> banknotes </w:t>
              </w:r>
              <w:proofErr w:type="spellStart"/>
              <w:r w:rsidRPr="00F33E0A">
                <w:t>ke</w:t>
              </w:r>
              <w:proofErr w:type="spellEnd"/>
              <w:r w:rsidRPr="00F33E0A">
                <w:t xml:space="preserve"> </w:t>
              </w:r>
              <w:proofErr w:type="spellStart"/>
              <w:r w:rsidRPr="00F33E0A">
                <w:t>cabang</w:t>
              </w:r>
              <w:proofErr w:type="spellEnd"/>
              <w:r w:rsidRPr="00F33E0A">
                <w:t xml:space="preserve">, </w:t>
              </w:r>
              <w:proofErr w:type="spellStart"/>
              <w:r w:rsidRPr="00F33E0A">
                <w:t>baik</w:t>
              </w:r>
              <w:proofErr w:type="spellEnd"/>
              <w:r w:rsidRPr="00F33E0A">
                <w:t xml:space="preserve"> </w:t>
              </w:r>
              <w:proofErr w:type="spellStart"/>
              <w:r w:rsidRPr="00F33E0A">
                <w:t>pengantaran</w:t>
              </w:r>
              <w:proofErr w:type="spellEnd"/>
              <w:r w:rsidRPr="00F33E0A">
                <w:t xml:space="preserve"> regular </w:t>
              </w:r>
              <w:proofErr w:type="spellStart"/>
              <w:r w:rsidRPr="00F33E0A">
                <w:t>maupun</w:t>
              </w:r>
              <w:proofErr w:type="spellEnd"/>
              <w:r w:rsidRPr="00F33E0A">
                <w:t xml:space="preserve"> </w:t>
              </w:r>
              <w:proofErr w:type="spellStart"/>
              <w:r w:rsidRPr="00F33E0A">
                <w:t>adhoc</w:t>
              </w:r>
              <w:proofErr w:type="spellEnd"/>
              <w:r w:rsidRPr="00F33E0A">
                <w:t xml:space="preserve"> </w:t>
              </w:r>
              <w:proofErr w:type="spellStart"/>
              <w:r w:rsidRPr="00F33E0A">
                <w:t>melalui</w:t>
              </w:r>
              <w:proofErr w:type="spellEnd"/>
              <w:r w:rsidRPr="00F33E0A">
                <w:t xml:space="preserve"> </w:t>
              </w:r>
              <w:proofErr w:type="spellStart"/>
              <w:r w:rsidRPr="00F33E0A">
                <w:t>pihak</w:t>
              </w:r>
              <w:proofErr w:type="spellEnd"/>
              <w:r w:rsidRPr="00F33E0A">
                <w:t xml:space="preserve"> </w:t>
              </w:r>
              <w:proofErr w:type="spellStart"/>
              <w:r w:rsidRPr="00F33E0A">
                <w:t>ketiga</w:t>
              </w:r>
              <w:proofErr w:type="spellEnd"/>
              <w:r w:rsidRPr="00F33E0A">
                <w:t xml:space="preserve">, </w:t>
              </w:r>
              <w:proofErr w:type="spellStart"/>
              <w:r w:rsidRPr="00F33E0A">
                <w:t>adalah</w:t>
              </w:r>
              <w:proofErr w:type="spellEnd"/>
              <w:r w:rsidRPr="00F33E0A">
                <w:t xml:space="preserve"> </w:t>
              </w:r>
              <w:proofErr w:type="spellStart"/>
              <w:r w:rsidRPr="00F33E0A">
                <w:t>sebagai</w:t>
              </w:r>
              <w:proofErr w:type="spellEnd"/>
              <w:r w:rsidRPr="00F33E0A">
                <w:t xml:space="preserve"> </w:t>
              </w:r>
              <w:proofErr w:type="spellStart"/>
              <w:r w:rsidRPr="00F33E0A">
                <w:t>berikut</w:t>
              </w:r>
              <w:proofErr w:type="spellEnd"/>
              <w:r w:rsidRPr="00F33E0A">
                <w:t>.</w:t>
              </w:r>
            </w:ins>
          </w:p>
          <w:p w14:paraId="392BA0BF" w14:textId="6C3B2971" w:rsidR="00F33E0A" w:rsidRDefault="008B283A" w:rsidP="0032239B">
            <w:pPr>
              <w:rPr>
                <w:ins w:id="378" w:author="EDWIN REYNALDI" w:date="2024-01-26T13:44:00Z"/>
              </w:rPr>
            </w:pPr>
            <w:ins w:id="379" w:author="EDWIN REYNALDI" w:date="2024-01-26T13:40:00Z">
              <w:r w:rsidRPr="00F33E0A">
                <w:object w:dxaOrig="11411" w:dyaOrig="14351" w14:anchorId="697BFC68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1025" type="#_x0000_t75" style="width:338.6pt;height:418.45pt" o:ole="">
                    <v:imagedata r:id="rId16" o:title=""/>
                  </v:shape>
                  <o:OLEObject Type="Embed" ProgID="Visio.Drawing.15" ShapeID="_x0000_i1025" DrawAspect="Content" ObjectID="_1770816808" r:id="rId17"/>
                </w:object>
              </w:r>
            </w:ins>
          </w:p>
          <w:p w14:paraId="77EA0CB2" w14:textId="77777777" w:rsidR="00F33E0A" w:rsidRPr="00F33E0A" w:rsidRDefault="00F33E0A" w:rsidP="00F33E0A">
            <w:pPr>
              <w:rPr>
                <w:ins w:id="380" w:author="EDWIN REYNALDI" w:date="2024-01-26T13:44:00Z"/>
                <w:u w:val="single"/>
              </w:rPr>
            </w:pPr>
            <w:commentRangeStart w:id="381"/>
            <w:proofErr w:type="spellStart"/>
            <w:ins w:id="382" w:author="EDWIN REYNALDI" w:date="2024-01-26T13:44:00Z">
              <w:r w:rsidRPr="00F33E0A">
                <w:rPr>
                  <w:u w:val="single"/>
                </w:rPr>
                <w:t>Catatan</w:t>
              </w:r>
              <w:proofErr w:type="spellEnd"/>
              <w:r w:rsidRPr="00F33E0A">
                <w:rPr>
                  <w:u w:val="single"/>
                </w:rPr>
                <w:t>:</w:t>
              </w:r>
            </w:ins>
            <w:commentRangeEnd w:id="381"/>
            <w:ins w:id="383" w:author="EDWIN REYNALDI" w:date="2024-02-27T17:19:00Z">
              <w:r w:rsidR="00C053D5">
                <w:rPr>
                  <w:rStyle w:val="CommentReference"/>
                </w:rPr>
                <w:commentReference w:id="381"/>
              </w:r>
            </w:ins>
          </w:p>
          <w:p w14:paraId="51D7475C" w14:textId="0047E567" w:rsidR="00F33E0A" w:rsidRDefault="00F33E0A" w:rsidP="00F33E0A">
            <w:pPr>
              <w:rPr>
                <w:ins w:id="384" w:author="EDWIN REYNALDI" w:date="2024-02-27T17:21:00Z"/>
              </w:rPr>
            </w:pPr>
            <w:ins w:id="385" w:author="EDWIN REYNALDI" w:date="2024-01-26T13:44:00Z">
              <w:r w:rsidRPr="0032239B">
                <w:rPr>
                  <w:vertAlign w:val="superscript"/>
                </w:rPr>
                <w:t>*)</w:t>
              </w:r>
              <w:r>
                <w:rPr>
                  <w:vertAlign w:val="superscript"/>
                </w:rPr>
                <w:t xml:space="preserve"> </w:t>
              </w:r>
              <w:proofErr w:type="spellStart"/>
              <w:r w:rsidRPr="00F33E0A">
                <w:t>Pembebanan</w:t>
              </w:r>
              <w:proofErr w:type="spellEnd"/>
              <w:r w:rsidRPr="00F33E0A">
                <w:t xml:space="preserve"> </w:t>
              </w:r>
              <w:proofErr w:type="spellStart"/>
              <w:r w:rsidRPr="00F33E0A">
                <w:t>biaya</w:t>
              </w:r>
              <w:proofErr w:type="spellEnd"/>
              <w:r w:rsidRPr="00F33E0A">
                <w:t xml:space="preserve"> </w:t>
              </w:r>
              <w:proofErr w:type="spellStart"/>
              <w:r w:rsidRPr="00F33E0A">
                <w:t>distribusi</w:t>
              </w:r>
              <w:proofErr w:type="spellEnd"/>
              <w:r w:rsidRPr="00F33E0A">
                <w:t xml:space="preserve"> </w:t>
              </w:r>
              <w:proofErr w:type="spellStart"/>
              <w:r w:rsidRPr="00F33E0A">
                <w:t>ke</w:t>
              </w:r>
              <w:proofErr w:type="spellEnd"/>
              <w:r w:rsidRPr="00F33E0A">
                <w:t xml:space="preserve"> </w:t>
              </w:r>
              <w:proofErr w:type="spellStart"/>
              <w:r w:rsidRPr="00F33E0A">
                <w:t>cabang</w:t>
              </w:r>
              <w:proofErr w:type="spellEnd"/>
              <w:r w:rsidRPr="00F33E0A">
                <w:t xml:space="preserve"> </w:t>
              </w:r>
              <w:proofErr w:type="spellStart"/>
              <w:r w:rsidRPr="00F33E0A">
                <w:t>mengikuti</w:t>
              </w:r>
              <w:proofErr w:type="spellEnd"/>
              <w:r w:rsidRPr="00F33E0A">
                <w:t xml:space="preserve"> </w:t>
              </w:r>
              <w:proofErr w:type="spellStart"/>
              <w:r w:rsidRPr="00F33E0A">
                <w:t>ketentuan</w:t>
              </w:r>
              <w:proofErr w:type="spellEnd"/>
              <w:r w:rsidRPr="00F33E0A">
                <w:t xml:space="preserve"> </w:t>
              </w:r>
            </w:ins>
            <w:proofErr w:type="spellStart"/>
            <w:ins w:id="386" w:author="EDWIN REYNALDI" w:date="2024-02-23T10:07:00Z">
              <w:r w:rsidR="00285AE2" w:rsidRPr="00850E1A">
                <w:t>pembebanan</w:t>
              </w:r>
              <w:proofErr w:type="spellEnd"/>
              <w:r w:rsidR="00285AE2" w:rsidRPr="00850E1A">
                <w:t xml:space="preserve"> </w:t>
              </w:r>
              <w:proofErr w:type="spellStart"/>
              <w:r w:rsidR="00285AE2" w:rsidRPr="00850E1A">
                <w:t>biaya</w:t>
              </w:r>
              <w:proofErr w:type="spellEnd"/>
              <w:r w:rsidR="00285AE2" w:rsidRPr="00850E1A">
                <w:t xml:space="preserve"> </w:t>
              </w:r>
              <w:proofErr w:type="spellStart"/>
              <w:r w:rsidR="00285AE2" w:rsidRPr="00850E1A">
                <w:t>distribusi</w:t>
              </w:r>
              <w:proofErr w:type="spellEnd"/>
              <w:r w:rsidR="00285AE2" w:rsidRPr="00850E1A">
                <w:t xml:space="preserve"> banknotes</w:t>
              </w:r>
            </w:ins>
            <w:ins w:id="387" w:author="EDWIN REYNALDI" w:date="2024-02-29T16:43:00Z">
              <w:r w:rsidR="008B283A">
                <w:t>.</w:t>
              </w:r>
            </w:ins>
          </w:p>
          <w:p w14:paraId="536A1BB1" w14:textId="6B524614" w:rsidR="00C053D5" w:rsidRPr="00F33E0A" w:rsidRDefault="00C053D5" w:rsidP="00F33E0A">
            <w:pPr>
              <w:rPr>
                <w:ins w:id="388" w:author="EDWIN REYNALDI" w:date="2024-01-26T13:39:00Z"/>
              </w:rPr>
            </w:pPr>
            <w:ins w:id="389" w:author="EDWIN REYNALDI" w:date="2024-02-27T17:21:00Z">
              <w:r w:rsidRPr="00C053D5">
                <w:rPr>
                  <w:vertAlign w:val="superscript"/>
                  <w:rPrChange w:id="390" w:author="EDWIN REYNALDI" w:date="2024-02-27T17:23:00Z">
                    <w:rPr/>
                  </w:rPrChange>
                </w:rPr>
                <w:t>**)</w:t>
              </w:r>
              <w:r>
                <w:t xml:space="preserve"> </w:t>
              </w:r>
              <w:proofErr w:type="spellStart"/>
              <w:r>
                <w:t>Stiker</w:t>
              </w:r>
              <w:proofErr w:type="spellEnd"/>
              <w:r>
                <w:t xml:space="preserve"> </w:t>
              </w:r>
              <w:proofErr w:type="spellStart"/>
              <w:r>
                <w:t>hanya</w:t>
              </w:r>
              <w:proofErr w:type="spellEnd"/>
              <w:r>
                <w:t xml:space="preserve"> </w:t>
              </w:r>
              <w:proofErr w:type="spellStart"/>
              <w:r>
                <w:t>diperlukan</w:t>
              </w:r>
              <w:proofErr w:type="spellEnd"/>
              <w:r>
                <w:t xml:space="preserve"> </w:t>
              </w:r>
              <w:proofErr w:type="spellStart"/>
              <w:r>
                <w:t>apabila</w:t>
              </w:r>
              <w:proofErr w:type="spellEnd"/>
              <w:r>
                <w:t xml:space="preserve"> </w:t>
              </w:r>
              <w:proofErr w:type="spellStart"/>
              <w:r>
                <w:t>wadah</w:t>
              </w:r>
              <w:proofErr w:type="spellEnd"/>
              <w:r>
                <w:t xml:space="preserve"> banknotes yang </w:t>
              </w:r>
              <w:proofErr w:type="spellStart"/>
              <w:r>
                <w:t>digunakan</w:t>
              </w:r>
              <w:proofErr w:type="spellEnd"/>
              <w:r>
                <w:t xml:space="preserve"> </w:t>
              </w:r>
              <w:proofErr w:type="spellStart"/>
              <w:r>
                <w:t>adalah</w:t>
              </w:r>
              <w:proofErr w:type="spellEnd"/>
              <w:r>
                <w:t xml:space="preserve"> </w:t>
              </w:r>
              <w:proofErr w:type="spellStart"/>
              <w:r>
                <w:t>amplop</w:t>
              </w:r>
              <w:proofErr w:type="spellEnd"/>
              <w:r>
                <w:t xml:space="preserve">. Jika </w:t>
              </w:r>
              <w:proofErr w:type="spellStart"/>
              <w:r>
                <w:t>wad</w:t>
              </w:r>
            </w:ins>
            <w:ins w:id="391" w:author="EDWIN REYNALDI" w:date="2024-02-27T17:22:00Z">
              <w:r>
                <w:t>ah</w:t>
              </w:r>
              <w:proofErr w:type="spellEnd"/>
              <w:r>
                <w:t xml:space="preserve"> banknotes </w:t>
              </w:r>
              <w:proofErr w:type="spellStart"/>
              <w:r>
                <w:t>berupa</w:t>
              </w:r>
              <w:proofErr w:type="spellEnd"/>
              <w:r>
                <w:t xml:space="preserve"> TE-Bag, </w:t>
              </w:r>
              <w:proofErr w:type="spellStart"/>
              <w:r>
                <w:t>maka</w:t>
              </w:r>
              <w:proofErr w:type="spellEnd"/>
              <w:r>
                <w:t xml:space="preserve"> </w:t>
              </w:r>
              <w:proofErr w:type="spellStart"/>
              <w:r>
                <w:t>stiker</w:t>
              </w:r>
              <w:proofErr w:type="spellEnd"/>
              <w:r>
                <w:t xml:space="preserve"> </w:t>
              </w:r>
              <w:proofErr w:type="spellStart"/>
              <w:r>
                <w:t>tidak</w:t>
              </w:r>
              <w:proofErr w:type="spellEnd"/>
              <w:r>
                <w:t xml:space="preserve"> </w:t>
              </w:r>
              <w:proofErr w:type="spellStart"/>
              <w:r>
                <w:t>diperlukan</w:t>
              </w:r>
            </w:ins>
            <w:proofErr w:type="spellEnd"/>
            <w:ins w:id="392" w:author="EDWIN REYNALDI" w:date="2024-02-29T16:43:00Z">
              <w:r w:rsidR="008B283A">
                <w:t>.</w:t>
              </w:r>
            </w:ins>
          </w:p>
        </w:tc>
      </w:tr>
    </w:tbl>
    <w:p w14:paraId="7AA8B556" w14:textId="77777777" w:rsidR="00F33E0A" w:rsidRPr="00F33E0A" w:rsidRDefault="00F33E0A" w:rsidP="00F33E0A">
      <w:pPr>
        <w:rPr>
          <w:ins w:id="393" w:author="EDWIN REYNALDI" w:date="2024-01-26T13:39:00Z"/>
        </w:rPr>
      </w:pPr>
    </w:p>
    <w:p w14:paraId="35418D5E" w14:textId="77777777" w:rsidR="00F33E0A" w:rsidRPr="00F33E0A" w:rsidRDefault="00F33E0A" w:rsidP="00F33E0A">
      <w:pPr>
        <w:pStyle w:val="ContinuedOnNextPa"/>
        <w:ind w:right="-97"/>
        <w:rPr>
          <w:ins w:id="394" w:author="EDWIN REYNALDI" w:date="2024-01-26T13:39:00Z"/>
        </w:rPr>
      </w:pPr>
      <w:proofErr w:type="spellStart"/>
      <w:ins w:id="395" w:author="EDWIN REYNALDI" w:date="2024-01-26T13:39:00Z">
        <w:r w:rsidRPr="00F33E0A">
          <w:t>Bersambung</w:t>
        </w:r>
        <w:proofErr w:type="spellEnd"/>
        <w:r w:rsidRPr="00F33E0A">
          <w:t xml:space="preserve"> </w:t>
        </w:r>
        <w:proofErr w:type="spellStart"/>
        <w:r w:rsidRPr="00F33E0A">
          <w:t>ke</w:t>
        </w:r>
        <w:proofErr w:type="spellEnd"/>
        <w:r w:rsidRPr="00F33E0A">
          <w:t xml:space="preserve"> </w:t>
        </w:r>
        <w:proofErr w:type="spellStart"/>
        <w:r w:rsidRPr="00F33E0A">
          <w:t>halaman</w:t>
        </w:r>
        <w:proofErr w:type="spellEnd"/>
        <w:r w:rsidRPr="00F33E0A">
          <w:t xml:space="preserve"> </w:t>
        </w:r>
        <w:proofErr w:type="spellStart"/>
        <w:r w:rsidRPr="00F33E0A">
          <w:t>berikut</w:t>
        </w:r>
        <w:proofErr w:type="spellEnd"/>
      </w:ins>
    </w:p>
    <w:p w14:paraId="330BAFF5" w14:textId="542B1FC8" w:rsidR="00842096" w:rsidRPr="00F33E0A" w:rsidDel="00842096" w:rsidRDefault="00842096">
      <w:pPr>
        <w:pStyle w:val="Heading4"/>
        <w:ind w:right="-187"/>
        <w:rPr>
          <w:del w:id="396" w:author="EDWIN REYNALDI" w:date="2024-01-26T13:21:00Z"/>
        </w:rPr>
        <w:pPrChange w:id="397" w:author="EDWIN REYNALDI" w:date="2024-01-26T13:39:00Z">
          <w:pPr/>
        </w:pPrChange>
      </w:pPr>
    </w:p>
    <w:p w14:paraId="6C3FDDB2" w14:textId="345D45EA" w:rsidR="006F2E04" w:rsidRPr="00F33E0A" w:rsidDel="00125BFD" w:rsidRDefault="005C04C9">
      <w:pPr>
        <w:pStyle w:val="Heading4"/>
        <w:ind w:right="-187"/>
        <w:rPr>
          <w:del w:id="398" w:author="EDWIN REYNALDI" w:date="2024-01-25T11:12:00Z"/>
        </w:rPr>
        <w:pPrChange w:id="399" w:author="EDWIN REYNALDI" w:date="2024-01-26T13:39:00Z">
          <w:pPr>
            <w:pStyle w:val="ContinuedOnNextPa"/>
            <w:ind w:right="-97"/>
          </w:pPr>
        </w:pPrChange>
      </w:pPr>
      <w:del w:id="400" w:author="EDWIN REYNALDI" w:date="2024-01-26T13:19:00Z">
        <w:r w:rsidRPr="00F33E0A" w:rsidDel="00842096">
          <w:delText>Bersambung ke halaman berikut</w:delText>
        </w:r>
      </w:del>
    </w:p>
    <w:p w14:paraId="39C5214E" w14:textId="794FDEB2" w:rsidR="005C04C9" w:rsidRPr="00F33E0A" w:rsidDel="00842096" w:rsidRDefault="005C04C9">
      <w:pPr>
        <w:pStyle w:val="Heading4"/>
        <w:ind w:right="-187"/>
        <w:rPr>
          <w:del w:id="401" w:author="EDWIN REYNALDI" w:date="2024-01-26T13:19:00Z"/>
        </w:rPr>
        <w:pPrChange w:id="402" w:author="EDWIN REYNALDI" w:date="2024-01-26T13:39:00Z">
          <w:pPr/>
        </w:pPrChange>
      </w:pPr>
    </w:p>
    <w:p w14:paraId="5D76CD25" w14:textId="2529C17C" w:rsidR="005C04C9" w:rsidRPr="00F33E0A" w:rsidDel="00842096" w:rsidRDefault="005C04C9">
      <w:pPr>
        <w:pStyle w:val="Heading4"/>
        <w:ind w:right="-187"/>
        <w:rPr>
          <w:del w:id="403" w:author="EDWIN REYNALDI" w:date="2024-01-26T13:19:00Z"/>
          <w:color w:val="000000" w:themeColor="text1"/>
          <w:szCs w:val="28"/>
          <w:rPrChange w:id="404" w:author="EDWIN REYNALDI" w:date="2024-01-26T13:38:00Z">
            <w:rPr>
              <w:del w:id="405" w:author="EDWIN REYNALDI" w:date="2024-01-26T13:19:00Z"/>
              <w:color w:val="000000" w:themeColor="text1"/>
              <w:szCs w:val="28"/>
              <w:highlight w:val="yellow"/>
            </w:rPr>
          </w:rPrChange>
        </w:rPr>
      </w:pPr>
      <w:del w:id="406" w:author="EDWIN REYNALDI" w:date="2024-01-26T13:21:00Z">
        <w:r w:rsidRPr="00F33E0A" w:rsidDel="00842096">
          <w:rPr>
            <w:b w:val="0"/>
            <w:bCs/>
            <w:color w:val="000000" w:themeColor="text1"/>
            <w:sz w:val="24"/>
            <w:szCs w:val="24"/>
            <w:rPrChange w:id="407" w:author="EDWIN REYNALDI" w:date="2024-01-26T13:38:00Z">
              <w:rPr>
                <w:b w:val="0"/>
                <w:bCs/>
                <w:color w:val="000000" w:themeColor="text1"/>
                <w:sz w:val="24"/>
                <w:szCs w:val="24"/>
                <w:highlight w:val="yellow"/>
              </w:rPr>
            </w:rPrChange>
          </w:rPr>
          <w:delText>Perihal:</w:delText>
        </w:r>
        <w:r w:rsidR="00125C42" w:rsidRPr="00F33E0A" w:rsidDel="00842096">
          <w:rPr>
            <w:color w:val="000000" w:themeColor="text1"/>
            <w:rPrChange w:id="408" w:author="EDWIN REYNALDI" w:date="2024-01-26T13:38:00Z">
              <w:rPr>
                <w:color w:val="000000" w:themeColor="text1"/>
                <w:highlight w:val="yellow"/>
              </w:rPr>
            </w:rPrChange>
          </w:rPr>
          <w:delText xml:space="preserve"> </w:delText>
        </w:r>
        <w:r w:rsidR="00427DD4" w:rsidRPr="00F33E0A" w:rsidDel="00842096">
          <w:rPr>
            <w:color w:val="000000" w:themeColor="text1"/>
            <w:szCs w:val="28"/>
            <w:rPrChange w:id="409" w:author="EDWIN REYNALDI" w:date="2024-01-26T13:38:00Z">
              <w:rPr>
                <w:color w:val="000000" w:themeColor="text1"/>
                <w:szCs w:val="28"/>
                <w:highlight w:val="yellow"/>
              </w:rPr>
            </w:rPrChange>
          </w:rPr>
          <w:delText>Penyesuaian Pelaksanaan Distribusi Banknotes melalui</w:delText>
        </w:r>
        <w:r w:rsidR="00427DD4" w:rsidRPr="00F33E0A" w:rsidDel="00842096">
          <w:rPr>
            <w:color w:val="000000" w:themeColor="text1"/>
            <w:szCs w:val="28"/>
            <w:rPrChange w:id="410" w:author="EDWIN REYNALDI" w:date="2024-01-26T13:38:00Z">
              <w:rPr>
                <w:color w:val="000000" w:themeColor="text1"/>
                <w:szCs w:val="28"/>
                <w:highlight w:val="yellow"/>
              </w:rPr>
            </w:rPrChange>
          </w:rPr>
          <w:br/>
          <w:delText xml:space="preserve">           Pihak Ketiga,</w:delText>
        </w:r>
        <w:r w:rsidR="00427DD4" w:rsidRPr="00F33E0A" w:rsidDel="00842096">
          <w:rPr>
            <w:b w:val="0"/>
            <w:sz w:val="24"/>
            <w:rPrChange w:id="411" w:author="EDWIN REYNALDI" w:date="2024-01-26T13:38:00Z">
              <w:rPr>
                <w:b w:val="0"/>
                <w:sz w:val="24"/>
                <w:highlight w:val="yellow"/>
              </w:rPr>
            </w:rPrChange>
          </w:rPr>
          <w:delText xml:space="preserve"> </w:delText>
        </w:r>
        <w:r w:rsidRPr="00F33E0A" w:rsidDel="00842096">
          <w:rPr>
            <w:b w:val="0"/>
            <w:sz w:val="24"/>
            <w:rPrChange w:id="412" w:author="EDWIN REYNALDI" w:date="2024-01-26T13:38:00Z">
              <w:rPr>
                <w:b w:val="0"/>
                <w:sz w:val="24"/>
                <w:highlight w:val="yellow"/>
              </w:rPr>
            </w:rPrChange>
          </w:rPr>
          <w:delText>Sambungan</w:delText>
        </w:r>
      </w:del>
    </w:p>
    <w:p w14:paraId="2708132E" w14:textId="0E1875D2" w:rsidR="00044288" w:rsidRPr="00F33E0A" w:rsidDel="00842096" w:rsidRDefault="00044288">
      <w:pPr>
        <w:pStyle w:val="Heading4"/>
        <w:ind w:right="-187"/>
        <w:rPr>
          <w:del w:id="413" w:author="EDWIN REYNALDI" w:date="2024-01-26T13:21:00Z"/>
          <w:sz w:val="12"/>
          <w:szCs w:val="10"/>
        </w:rPr>
        <w:pPrChange w:id="414" w:author="EDWIN REYNALDI" w:date="2024-01-26T13:39:00Z">
          <w:pPr>
            <w:pStyle w:val="BlockLine"/>
            <w:ind w:right="-97"/>
          </w:pPr>
        </w:pPrChange>
      </w:pPr>
    </w:p>
    <w:tbl>
      <w:tblPr>
        <w:tblW w:w="8640" w:type="dxa"/>
        <w:tblLayout w:type="fixed"/>
        <w:tblLook w:val="0000" w:firstRow="0" w:lastRow="0" w:firstColumn="0" w:lastColumn="0" w:noHBand="0" w:noVBand="0"/>
      </w:tblPr>
      <w:tblGrid>
        <w:gridCol w:w="1710"/>
        <w:gridCol w:w="6930"/>
      </w:tblGrid>
      <w:tr w:rsidR="006F2E04" w:rsidRPr="00F33E0A" w:rsidDel="00F33E0A" w14:paraId="5B157D4B" w14:textId="45A79794" w:rsidTr="6CA5FF43">
        <w:trPr>
          <w:cantSplit/>
          <w:trHeight w:val="87"/>
          <w:del w:id="415" w:author="EDWIN REYNALDI" w:date="2024-01-26T13:39:00Z"/>
        </w:trPr>
        <w:tc>
          <w:tcPr>
            <w:tcW w:w="1710" w:type="dxa"/>
          </w:tcPr>
          <w:p w14:paraId="6928F4F7" w14:textId="6EC87B60" w:rsidR="006F2E04" w:rsidRPr="00F33E0A" w:rsidDel="00F33E0A" w:rsidRDefault="005D7563">
            <w:pPr>
              <w:pStyle w:val="Heading4"/>
              <w:ind w:right="-187"/>
              <w:rPr>
                <w:del w:id="416" w:author="EDWIN REYNALDI" w:date="2024-01-26T13:39:00Z"/>
              </w:rPr>
              <w:pPrChange w:id="417" w:author="EDWIN REYNALDI" w:date="2024-01-26T13:39:00Z">
                <w:pPr>
                  <w:pStyle w:val="Heading5"/>
                  <w:ind w:left="-108"/>
                </w:pPr>
              </w:pPrChange>
            </w:pPr>
            <w:del w:id="418" w:author="EDWIN REYNALDI" w:date="2024-01-26T13:39:00Z">
              <w:r w:rsidRPr="00F33E0A" w:rsidDel="00F33E0A">
                <w:delText>Alur pe</w:delText>
              </w:r>
              <w:r w:rsidR="00455D75" w:rsidRPr="00F33E0A" w:rsidDel="00F33E0A">
                <w:delText xml:space="preserve">ngantaran </w:delText>
              </w:r>
              <w:r w:rsidRPr="00F33E0A" w:rsidDel="00F33E0A">
                <w:delText xml:space="preserve">banknotes </w:delText>
              </w:r>
              <w:r w:rsidR="00455D75" w:rsidRPr="00F33E0A" w:rsidDel="00F33E0A">
                <w:delText>ke cabang</w:delText>
              </w:r>
            </w:del>
          </w:p>
        </w:tc>
        <w:tc>
          <w:tcPr>
            <w:tcW w:w="6930" w:type="dxa"/>
          </w:tcPr>
          <w:p w14:paraId="2833822B" w14:textId="57E6A07C" w:rsidR="005C04C9" w:rsidRPr="00F33E0A" w:rsidDel="00F33E0A" w:rsidRDefault="16878DBA">
            <w:pPr>
              <w:pStyle w:val="Heading4"/>
              <w:ind w:right="-187"/>
              <w:rPr>
                <w:del w:id="419" w:author="EDWIN REYNALDI" w:date="2024-01-26T13:39:00Z"/>
              </w:rPr>
              <w:pPrChange w:id="420" w:author="EDWIN REYNALDI" w:date="2024-01-26T13:39:00Z">
                <w:pPr/>
              </w:pPrChange>
            </w:pPr>
            <w:commentRangeStart w:id="421"/>
            <w:commentRangeStart w:id="422"/>
            <w:del w:id="423" w:author="EDWIN REYNALDI" w:date="2024-01-26T13:39:00Z">
              <w:r w:rsidRPr="00F33E0A" w:rsidDel="00F33E0A">
                <w:delText>Adapun p</w:delText>
              </w:r>
            </w:del>
            <w:ins w:id="424" w:author="FERNANDA PATRISIAN" w:date="2024-01-24T06:58:00Z">
              <w:del w:id="425" w:author="EDWIN REYNALDI" w:date="2024-01-24T17:53:00Z">
                <w:r w:rsidR="360821E7" w:rsidRPr="00F33E0A" w:rsidDel="00850E1A">
                  <w:delText>P</w:delText>
                </w:r>
              </w:del>
            </w:ins>
            <w:del w:id="426" w:author="EDWIN REYNALDI" w:date="2024-01-26T13:39:00Z">
              <w:r w:rsidR="005D7563" w:rsidRPr="00F33E0A" w:rsidDel="00F33E0A">
                <w:delText>roses p</w:delText>
              </w:r>
              <w:r w:rsidR="006D02B3" w:rsidRPr="00F33E0A" w:rsidDel="00F33E0A">
                <w:delText>engantaran</w:delText>
              </w:r>
              <w:r w:rsidR="005D7563" w:rsidRPr="00F33E0A" w:rsidDel="00F33E0A">
                <w:delText xml:space="preserve"> banknotes </w:delText>
              </w:r>
              <w:r w:rsidR="003C1B49" w:rsidRPr="00F33E0A" w:rsidDel="00F33E0A">
                <w:delText xml:space="preserve">ke </w:delText>
              </w:r>
              <w:r w:rsidR="005D7563" w:rsidRPr="00F33E0A" w:rsidDel="00F33E0A">
                <w:delText>caba</w:delText>
              </w:r>
            </w:del>
            <w:ins w:id="427" w:author="FERNANDA PATRISIAN" w:date="2024-01-24T06:58:00Z">
              <w:del w:id="428" w:author="EDWIN REYNALDI" w:date="2024-01-26T13:39:00Z">
                <w:r w:rsidR="40C19DE7" w:rsidRPr="00F33E0A" w:rsidDel="00F33E0A">
                  <w:delText xml:space="preserve">ng, </w:delText>
                </w:r>
              </w:del>
            </w:ins>
            <w:del w:id="429" w:author="EDWIN REYNALDI" w:date="2024-01-26T13:39:00Z">
              <w:r w:rsidRPr="00F33E0A" w:rsidDel="00F33E0A">
                <w:delText xml:space="preserve">ng baik </w:delText>
              </w:r>
            </w:del>
            <w:ins w:id="430" w:author="FERNANDA PATRISIAN" w:date="2024-01-24T06:58:00Z">
              <w:del w:id="431" w:author="EDWIN REYNALDI" w:date="2024-01-26T13:39:00Z">
                <w:r w:rsidR="589A0BEA" w:rsidRPr="00F33E0A" w:rsidDel="00F33E0A">
                  <w:delText>baik</w:delText>
                </w:r>
                <w:r w:rsidR="5F833557" w:rsidRPr="00F33E0A" w:rsidDel="00F33E0A">
                  <w:delText xml:space="preserve"> </w:delText>
                </w:r>
              </w:del>
            </w:ins>
            <w:del w:id="432" w:author="EDWIN REYNALDI" w:date="2024-01-26T13:39:00Z">
              <w:r w:rsidR="006D02B3" w:rsidRPr="00F33E0A" w:rsidDel="00F33E0A">
                <w:delText>pengantaran</w:delText>
              </w:r>
              <w:r w:rsidR="005D7563" w:rsidRPr="00F33E0A" w:rsidDel="00F33E0A">
                <w:delText xml:space="preserve"> regular maupun adhoc melalui pihak ketiga</w:delText>
              </w:r>
            </w:del>
            <w:ins w:id="433" w:author="FERNANDA PATRISIAN" w:date="2024-01-24T06:58:00Z">
              <w:del w:id="434" w:author="EDWIN REYNALDI" w:date="2024-01-26T13:39:00Z">
                <w:r w:rsidR="650788A6" w:rsidRPr="00F33E0A" w:rsidDel="00F33E0A">
                  <w:delText>, adalah sebagai berikut.</w:delText>
                </w:r>
              </w:del>
            </w:ins>
            <w:del w:id="435" w:author="EDWIN REYNALDI" w:date="2024-01-26T13:39:00Z">
              <w:r w:rsidRPr="00F33E0A" w:rsidDel="00F33E0A">
                <w:delText>.</w:delText>
              </w:r>
              <w:commentRangeEnd w:id="421"/>
              <w:r w:rsidRPr="00F33E0A" w:rsidDel="00F33E0A">
                <w:rPr>
                  <w:rStyle w:val="CommentReference"/>
                </w:rPr>
                <w:commentReference w:id="421"/>
              </w:r>
              <w:commentRangeEnd w:id="422"/>
              <w:r w:rsidRPr="00F33E0A" w:rsidDel="00F33E0A">
                <w:rPr>
                  <w:rStyle w:val="CommentReference"/>
                </w:rPr>
                <w:commentReference w:id="422"/>
              </w:r>
            </w:del>
          </w:p>
        </w:tc>
      </w:tr>
      <w:tr w:rsidR="005D7563" w:rsidRPr="00F33E0A" w:rsidDel="00F33E0A" w14:paraId="1F54AE9B" w14:textId="75054A9C" w:rsidTr="6CA5FF43">
        <w:trPr>
          <w:cantSplit/>
          <w:trHeight w:val="87"/>
          <w:del w:id="436" w:author="EDWIN REYNALDI" w:date="2024-01-26T13:39:00Z"/>
        </w:trPr>
        <w:tc>
          <w:tcPr>
            <w:tcW w:w="8640" w:type="dxa"/>
            <w:gridSpan w:val="2"/>
          </w:tcPr>
          <w:p w14:paraId="3604487F" w14:textId="5A4C99F4" w:rsidR="005D7563" w:rsidRPr="00F33E0A" w:rsidDel="00F33E0A" w:rsidRDefault="00481DB1">
            <w:pPr>
              <w:pStyle w:val="Heading4"/>
              <w:ind w:right="-187"/>
              <w:rPr>
                <w:del w:id="437" w:author="EDWIN REYNALDI" w:date="2024-01-26T13:39:00Z"/>
              </w:rPr>
              <w:pPrChange w:id="438" w:author="EDWIN REYNALDI" w:date="2024-01-26T13:39:00Z">
                <w:pPr/>
              </w:pPrChange>
            </w:pPr>
            <w:commentRangeStart w:id="439"/>
            <w:commentRangeStart w:id="440"/>
            <w:del w:id="441" w:author="EDWIN REYNALDI" w:date="2024-01-26T13:39:00Z">
              <w:r w:rsidDel="6CA5FF43">
                <w:delText>￼</w:delText>
              </w:r>
              <w:commentRangeEnd w:id="439"/>
              <w:r w:rsidR="00DB5961" w:rsidRPr="00F33E0A" w:rsidDel="00F33E0A">
                <w:rPr>
                  <w:rStyle w:val="CommentReference"/>
                </w:rPr>
                <w:commentReference w:id="439"/>
              </w:r>
              <w:commentRangeEnd w:id="440"/>
              <w:r w:rsidRPr="00F33E0A" w:rsidDel="00F33E0A">
                <w:rPr>
                  <w:rStyle w:val="CommentReference"/>
                </w:rPr>
                <w:commentReference w:id="440"/>
              </w:r>
            </w:del>
          </w:p>
          <w:p w14:paraId="4E69D9F7" w14:textId="6E2F691A" w:rsidR="00AC58B3" w:rsidRPr="00F33E0A" w:rsidDel="00F33E0A" w:rsidRDefault="00AC58B3">
            <w:pPr>
              <w:pStyle w:val="Heading4"/>
              <w:ind w:right="-187"/>
              <w:rPr>
                <w:del w:id="442" w:author="EDWIN REYNALDI" w:date="2024-01-26T13:39:00Z"/>
                <w:u w:val="single"/>
              </w:rPr>
              <w:pPrChange w:id="443" w:author="EDWIN REYNALDI" w:date="2024-01-26T13:39:00Z">
                <w:pPr/>
              </w:pPrChange>
            </w:pPr>
            <w:del w:id="444" w:author="EDWIN REYNALDI" w:date="2024-01-26T13:39:00Z">
              <w:r w:rsidRPr="00F33E0A" w:rsidDel="00F33E0A">
                <w:rPr>
                  <w:u w:val="single"/>
                </w:rPr>
                <w:delText>Catatan:</w:delText>
              </w:r>
            </w:del>
          </w:p>
          <w:p w14:paraId="2A9488E6" w14:textId="62C9DBE2" w:rsidR="00AC58B3" w:rsidRPr="00F33E0A" w:rsidDel="00F33E0A" w:rsidRDefault="00AC58B3">
            <w:pPr>
              <w:pStyle w:val="Heading4"/>
              <w:ind w:right="-187"/>
              <w:rPr>
                <w:del w:id="445" w:author="EDWIN REYNALDI" w:date="2024-01-26T13:39:00Z"/>
              </w:rPr>
              <w:pPrChange w:id="446" w:author="EDWIN REYNALDI" w:date="2024-01-26T13:39:00Z">
                <w:pPr/>
              </w:pPrChange>
            </w:pPr>
            <w:del w:id="447" w:author="EDWIN REYNALDI" w:date="2024-01-26T13:39:00Z">
              <w:r w:rsidRPr="00F33E0A" w:rsidDel="00F33E0A">
                <w:delText xml:space="preserve">*Pembebanan </w:delText>
              </w:r>
              <w:r w:rsidR="001A272C" w:rsidRPr="00F33E0A" w:rsidDel="00F33E0A">
                <w:delText>biaya distribusi</w:delText>
              </w:r>
              <w:r w:rsidRPr="00F33E0A" w:rsidDel="00F33E0A">
                <w:delText xml:space="preserve"> ke cabang mengikuti ketentuan berlaku</w:delText>
              </w:r>
            </w:del>
          </w:p>
        </w:tc>
      </w:tr>
    </w:tbl>
    <w:p w14:paraId="79EAB249" w14:textId="670C36E2" w:rsidR="00427DD4" w:rsidDel="007B362F" w:rsidRDefault="00427DD4" w:rsidP="00F33E0A">
      <w:pPr>
        <w:pStyle w:val="Heading4"/>
        <w:ind w:right="-187"/>
        <w:rPr>
          <w:del w:id="448" w:author="EDWIN REYNALDI" w:date="2024-01-26T13:39:00Z"/>
        </w:rPr>
      </w:pPr>
    </w:p>
    <w:p w14:paraId="66116A5B" w14:textId="77777777" w:rsidR="007B362F" w:rsidRDefault="007B362F" w:rsidP="007B362F">
      <w:pPr>
        <w:rPr>
          <w:ins w:id="449" w:author="EDWIN REYNALDI" w:date="2024-02-21T07:54:00Z"/>
        </w:rPr>
      </w:pPr>
    </w:p>
    <w:p w14:paraId="1B1C40E5" w14:textId="77777777" w:rsidR="007B362F" w:rsidRDefault="007B362F" w:rsidP="007B362F">
      <w:pPr>
        <w:rPr>
          <w:ins w:id="450" w:author="EDWIN REYNALDI" w:date="2024-02-27T16:49:00Z"/>
        </w:rPr>
      </w:pPr>
    </w:p>
    <w:p w14:paraId="501C579E" w14:textId="77777777" w:rsidR="00B71137" w:rsidRDefault="00B71137" w:rsidP="007B362F">
      <w:pPr>
        <w:rPr>
          <w:ins w:id="451" w:author="EDWIN REYNALDI" w:date="2024-02-27T16:49:00Z"/>
        </w:rPr>
      </w:pPr>
    </w:p>
    <w:p w14:paraId="5F3D3807" w14:textId="77777777" w:rsidR="00B71137" w:rsidRDefault="00B71137" w:rsidP="007B362F">
      <w:pPr>
        <w:rPr>
          <w:ins w:id="452" w:author="EDWIN REYNALDI" w:date="2024-02-27T16:49:00Z"/>
        </w:rPr>
      </w:pPr>
    </w:p>
    <w:p w14:paraId="3DE6C32F" w14:textId="77777777" w:rsidR="00B71137" w:rsidRDefault="00B71137" w:rsidP="007B362F">
      <w:pPr>
        <w:rPr>
          <w:ins w:id="453" w:author="EDWIN REYNALDI" w:date="2024-02-27T16:49:00Z"/>
        </w:rPr>
      </w:pPr>
    </w:p>
    <w:p w14:paraId="26A7EDFF" w14:textId="77777777" w:rsidR="00B71137" w:rsidRDefault="00B71137" w:rsidP="007B362F">
      <w:pPr>
        <w:rPr>
          <w:ins w:id="454" w:author="EDWIN REYNALDI" w:date="2024-02-27T16:49:00Z"/>
        </w:rPr>
      </w:pPr>
    </w:p>
    <w:p w14:paraId="01957401" w14:textId="77777777" w:rsidR="00B71137" w:rsidRDefault="00B71137" w:rsidP="007B362F">
      <w:pPr>
        <w:rPr>
          <w:ins w:id="455" w:author="EDWIN REYNALDI" w:date="2024-02-27T16:49:00Z"/>
        </w:rPr>
      </w:pPr>
    </w:p>
    <w:p w14:paraId="3BC68F09" w14:textId="6ADDD36C" w:rsidR="00427DD4" w:rsidRPr="00F33E0A" w:rsidDel="00F33E0A" w:rsidRDefault="00427DD4">
      <w:pPr>
        <w:pStyle w:val="Heading4"/>
        <w:ind w:right="-187"/>
        <w:rPr>
          <w:del w:id="456" w:author="EDWIN REYNALDI" w:date="2024-01-26T13:39:00Z"/>
        </w:rPr>
        <w:pPrChange w:id="457" w:author="EDWIN REYNALDI" w:date="2024-01-26T13:39:00Z">
          <w:pPr>
            <w:pStyle w:val="ContinuedOnNextPa"/>
            <w:ind w:right="-97"/>
          </w:pPr>
        </w:pPrChange>
      </w:pPr>
      <w:del w:id="458" w:author="EDWIN REYNALDI" w:date="2024-01-26T13:39:00Z">
        <w:r w:rsidRPr="00F33E0A" w:rsidDel="00F33E0A">
          <w:lastRenderedPageBreak/>
          <w:delText>Bersambung ke halaman berikut</w:delText>
        </w:r>
      </w:del>
    </w:p>
    <w:p w14:paraId="634DB6C3" w14:textId="621C5DC7" w:rsidR="000268F9" w:rsidRPr="00F33E0A" w:rsidDel="00481DB1" w:rsidRDefault="000268F9">
      <w:pPr>
        <w:pStyle w:val="Heading4"/>
        <w:ind w:right="-187"/>
        <w:rPr>
          <w:del w:id="459" w:author="EDWIN REYNALDI" w:date="2024-01-24T17:56:00Z"/>
        </w:rPr>
        <w:pPrChange w:id="460" w:author="EDWIN REYNALDI" w:date="2024-01-26T13:39:00Z">
          <w:pPr/>
        </w:pPrChange>
      </w:pPr>
    </w:p>
    <w:p w14:paraId="3EF19791" w14:textId="3797D651" w:rsidR="000268F9" w:rsidRPr="00F33E0A" w:rsidDel="00F33E0A" w:rsidRDefault="000268F9">
      <w:pPr>
        <w:pStyle w:val="Heading4"/>
        <w:ind w:right="-187"/>
        <w:rPr>
          <w:del w:id="461" w:author="EDWIN REYNALDI" w:date="2024-01-26T13:43:00Z"/>
        </w:rPr>
        <w:pPrChange w:id="462" w:author="EDWIN REYNALDI" w:date="2024-01-26T13:39:00Z">
          <w:pPr/>
        </w:pPrChange>
      </w:pPr>
    </w:p>
    <w:p w14:paraId="0DE88CD0" w14:textId="39C60A9E" w:rsidR="00125C42" w:rsidRPr="00F33E0A" w:rsidRDefault="00125C42" w:rsidP="00F33E0A">
      <w:pPr>
        <w:pStyle w:val="Heading4"/>
        <w:ind w:right="-187"/>
        <w:rPr>
          <w:b w:val="0"/>
          <w:sz w:val="24"/>
        </w:rPr>
      </w:pPr>
      <w:proofErr w:type="spellStart"/>
      <w:r w:rsidRPr="00F33E0A">
        <w:rPr>
          <w:b w:val="0"/>
          <w:bCs/>
          <w:color w:val="000000" w:themeColor="text1"/>
          <w:sz w:val="24"/>
          <w:szCs w:val="24"/>
          <w:rPrChange w:id="463" w:author="EDWIN REYNALDI" w:date="2024-01-26T13:38:00Z">
            <w:rPr>
              <w:b w:val="0"/>
              <w:bCs/>
              <w:color w:val="000000" w:themeColor="text1"/>
              <w:sz w:val="24"/>
              <w:szCs w:val="24"/>
              <w:highlight w:val="yellow"/>
            </w:rPr>
          </w:rPrChange>
        </w:rPr>
        <w:t>Perihal</w:t>
      </w:r>
      <w:proofErr w:type="spellEnd"/>
      <w:r w:rsidRPr="00F33E0A">
        <w:rPr>
          <w:b w:val="0"/>
          <w:bCs/>
          <w:color w:val="000000" w:themeColor="text1"/>
          <w:sz w:val="24"/>
          <w:szCs w:val="24"/>
          <w:rPrChange w:id="464" w:author="EDWIN REYNALDI" w:date="2024-01-26T13:38:00Z">
            <w:rPr>
              <w:b w:val="0"/>
              <w:bCs/>
              <w:color w:val="000000" w:themeColor="text1"/>
              <w:sz w:val="24"/>
              <w:szCs w:val="24"/>
              <w:highlight w:val="yellow"/>
            </w:rPr>
          </w:rPrChange>
        </w:rPr>
        <w:t>:</w:t>
      </w:r>
      <w:r w:rsidRPr="00F33E0A">
        <w:rPr>
          <w:color w:val="000000" w:themeColor="text1"/>
          <w:rPrChange w:id="465" w:author="EDWIN REYNALDI" w:date="2024-01-26T13:38:00Z">
            <w:rPr>
              <w:color w:val="000000" w:themeColor="text1"/>
              <w:highlight w:val="yellow"/>
            </w:rPr>
          </w:rPrChange>
        </w:rPr>
        <w:t xml:space="preserve"> </w:t>
      </w:r>
      <w:proofErr w:type="spellStart"/>
      <w:r w:rsidR="00427DD4" w:rsidRPr="00F33E0A">
        <w:rPr>
          <w:color w:val="000000" w:themeColor="text1"/>
          <w:szCs w:val="28"/>
          <w:rPrChange w:id="466" w:author="EDWIN REYNALDI" w:date="2024-01-26T13:38:00Z">
            <w:rPr>
              <w:color w:val="000000" w:themeColor="text1"/>
              <w:szCs w:val="28"/>
              <w:highlight w:val="yellow"/>
            </w:rPr>
          </w:rPrChange>
        </w:rPr>
        <w:t>Penyesuaian</w:t>
      </w:r>
      <w:proofErr w:type="spellEnd"/>
      <w:r w:rsidR="00427DD4" w:rsidRPr="00F33E0A">
        <w:rPr>
          <w:color w:val="000000" w:themeColor="text1"/>
          <w:szCs w:val="28"/>
          <w:rPrChange w:id="467" w:author="EDWIN REYNALDI" w:date="2024-01-26T13:38:00Z">
            <w:rPr>
              <w:color w:val="000000" w:themeColor="text1"/>
              <w:szCs w:val="28"/>
              <w:highlight w:val="yellow"/>
            </w:rPr>
          </w:rPrChange>
        </w:rPr>
        <w:t xml:space="preserve"> </w:t>
      </w:r>
      <w:proofErr w:type="spellStart"/>
      <w:r w:rsidR="00427DD4" w:rsidRPr="00F33E0A">
        <w:rPr>
          <w:color w:val="000000" w:themeColor="text1"/>
          <w:szCs w:val="28"/>
          <w:rPrChange w:id="468" w:author="EDWIN REYNALDI" w:date="2024-01-26T13:38:00Z">
            <w:rPr>
              <w:color w:val="000000" w:themeColor="text1"/>
              <w:szCs w:val="28"/>
              <w:highlight w:val="yellow"/>
            </w:rPr>
          </w:rPrChange>
        </w:rPr>
        <w:t>Pelaksanaan</w:t>
      </w:r>
      <w:proofErr w:type="spellEnd"/>
      <w:r w:rsidR="00427DD4" w:rsidRPr="00F33E0A">
        <w:rPr>
          <w:color w:val="000000" w:themeColor="text1"/>
          <w:szCs w:val="28"/>
          <w:rPrChange w:id="469" w:author="EDWIN REYNALDI" w:date="2024-01-26T13:38:00Z">
            <w:rPr>
              <w:color w:val="000000" w:themeColor="text1"/>
              <w:szCs w:val="28"/>
              <w:highlight w:val="yellow"/>
            </w:rPr>
          </w:rPrChange>
        </w:rPr>
        <w:t xml:space="preserve"> </w:t>
      </w:r>
      <w:proofErr w:type="spellStart"/>
      <w:r w:rsidR="00427DD4" w:rsidRPr="00F33E0A">
        <w:rPr>
          <w:color w:val="000000" w:themeColor="text1"/>
          <w:szCs w:val="28"/>
          <w:rPrChange w:id="470" w:author="EDWIN REYNALDI" w:date="2024-01-26T13:38:00Z">
            <w:rPr>
              <w:color w:val="000000" w:themeColor="text1"/>
              <w:szCs w:val="28"/>
              <w:highlight w:val="yellow"/>
            </w:rPr>
          </w:rPrChange>
        </w:rPr>
        <w:t>Distribusi</w:t>
      </w:r>
      <w:proofErr w:type="spellEnd"/>
      <w:r w:rsidR="00427DD4" w:rsidRPr="00F33E0A">
        <w:rPr>
          <w:color w:val="000000" w:themeColor="text1"/>
          <w:szCs w:val="28"/>
          <w:rPrChange w:id="471" w:author="EDWIN REYNALDI" w:date="2024-01-26T13:38:00Z">
            <w:rPr>
              <w:color w:val="000000" w:themeColor="text1"/>
              <w:szCs w:val="28"/>
              <w:highlight w:val="yellow"/>
            </w:rPr>
          </w:rPrChange>
        </w:rPr>
        <w:t xml:space="preserve"> Banknotes </w:t>
      </w:r>
      <w:proofErr w:type="spellStart"/>
      <w:r w:rsidR="00427DD4" w:rsidRPr="00F33E0A">
        <w:rPr>
          <w:color w:val="000000" w:themeColor="text1"/>
          <w:szCs w:val="28"/>
          <w:rPrChange w:id="472" w:author="EDWIN REYNALDI" w:date="2024-01-26T13:38:00Z">
            <w:rPr>
              <w:color w:val="000000" w:themeColor="text1"/>
              <w:szCs w:val="28"/>
              <w:highlight w:val="yellow"/>
            </w:rPr>
          </w:rPrChange>
        </w:rPr>
        <w:t>melalui</w:t>
      </w:r>
      <w:proofErr w:type="spellEnd"/>
      <w:r w:rsidR="00427DD4" w:rsidRPr="00F33E0A">
        <w:rPr>
          <w:color w:val="000000" w:themeColor="text1"/>
          <w:szCs w:val="28"/>
          <w:rPrChange w:id="473" w:author="EDWIN REYNALDI" w:date="2024-01-26T13:38:00Z">
            <w:rPr>
              <w:color w:val="000000" w:themeColor="text1"/>
              <w:szCs w:val="28"/>
              <w:highlight w:val="yellow"/>
            </w:rPr>
          </w:rPrChange>
        </w:rPr>
        <w:t xml:space="preserve"> </w:t>
      </w:r>
      <w:r w:rsidR="00427DD4" w:rsidRPr="00F33E0A">
        <w:rPr>
          <w:color w:val="000000" w:themeColor="text1"/>
          <w:szCs w:val="28"/>
          <w:rPrChange w:id="474" w:author="EDWIN REYNALDI" w:date="2024-01-26T13:38:00Z">
            <w:rPr>
              <w:color w:val="000000" w:themeColor="text1"/>
              <w:szCs w:val="28"/>
              <w:highlight w:val="yellow"/>
            </w:rPr>
          </w:rPrChange>
        </w:rPr>
        <w:br/>
        <w:t xml:space="preserve">           </w:t>
      </w:r>
      <w:proofErr w:type="spellStart"/>
      <w:r w:rsidR="00427DD4" w:rsidRPr="00F33E0A">
        <w:rPr>
          <w:color w:val="000000" w:themeColor="text1"/>
          <w:szCs w:val="28"/>
          <w:rPrChange w:id="475" w:author="EDWIN REYNALDI" w:date="2024-01-26T13:38:00Z">
            <w:rPr>
              <w:color w:val="000000" w:themeColor="text1"/>
              <w:szCs w:val="28"/>
              <w:highlight w:val="yellow"/>
            </w:rPr>
          </w:rPrChange>
        </w:rPr>
        <w:t>Pihak</w:t>
      </w:r>
      <w:proofErr w:type="spellEnd"/>
      <w:r w:rsidR="00427DD4" w:rsidRPr="00F33E0A">
        <w:rPr>
          <w:color w:val="000000" w:themeColor="text1"/>
          <w:szCs w:val="28"/>
          <w:rPrChange w:id="476" w:author="EDWIN REYNALDI" w:date="2024-01-26T13:38:00Z">
            <w:rPr>
              <w:color w:val="000000" w:themeColor="text1"/>
              <w:szCs w:val="28"/>
              <w:highlight w:val="yellow"/>
            </w:rPr>
          </w:rPrChange>
        </w:rPr>
        <w:t xml:space="preserve"> </w:t>
      </w:r>
      <w:proofErr w:type="spellStart"/>
      <w:r w:rsidR="00427DD4" w:rsidRPr="00F33E0A">
        <w:rPr>
          <w:color w:val="000000" w:themeColor="text1"/>
          <w:szCs w:val="28"/>
          <w:rPrChange w:id="477" w:author="EDWIN REYNALDI" w:date="2024-01-26T13:38:00Z">
            <w:rPr>
              <w:color w:val="000000" w:themeColor="text1"/>
              <w:szCs w:val="28"/>
              <w:highlight w:val="yellow"/>
            </w:rPr>
          </w:rPrChange>
        </w:rPr>
        <w:t>Ketiga</w:t>
      </w:r>
      <w:proofErr w:type="spellEnd"/>
      <w:r w:rsidR="00427DD4" w:rsidRPr="00F33E0A">
        <w:rPr>
          <w:b w:val="0"/>
          <w:sz w:val="24"/>
          <w:rPrChange w:id="478" w:author="EDWIN REYNALDI" w:date="2024-01-26T13:38:00Z">
            <w:rPr>
              <w:b w:val="0"/>
              <w:sz w:val="24"/>
              <w:highlight w:val="yellow"/>
            </w:rPr>
          </w:rPrChange>
        </w:rPr>
        <w:t xml:space="preserve">, </w:t>
      </w:r>
      <w:proofErr w:type="spellStart"/>
      <w:r w:rsidRPr="00F33E0A">
        <w:rPr>
          <w:b w:val="0"/>
          <w:sz w:val="24"/>
          <w:rPrChange w:id="479" w:author="EDWIN REYNALDI" w:date="2024-01-26T13:38:00Z">
            <w:rPr>
              <w:b w:val="0"/>
              <w:sz w:val="24"/>
              <w:highlight w:val="yellow"/>
            </w:rPr>
          </w:rPrChange>
        </w:rPr>
        <w:t>Sambungan</w:t>
      </w:r>
      <w:proofErr w:type="spellEnd"/>
    </w:p>
    <w:p w14:paraId="0CDB9907" w14:textId="77777777" w:rsidR="000268F9" w:rsidRPr="00F33E0A" w:rsidRDefault="000268F9" w:rsidP="00F33E0A">
      <w:pPr>
        <w:pStyle w:val="BlockLine"/>
        <w:ind w:right="-97"/>
        <w:rPr>
          <w:sz w:val="12"/>
          <w:szCs w:val="10"/>
        </w:rPr>
      </w:pPr>
    </w:p>
    <w:tbl>
      <w:tblPr>
        <w:tblW w:w="8640" w:type="dxa"/>
        <w:tblLayout w:type="fixed"/>
        <w:tblLook w:val="0000" w:firstRow="0" w:lastRow="0" w:firstColumn="0" w:lastColumn="0" w:noHBand="0" w:noVBand="0"/>
        <w:tblPrChange w:id="480" w:author="EDWIN REYNALDI" w:date="2024-01-29T08:51:00Z">
          <w:tblPr>
            <w:tblW w:w="8640" w:type="dxa"/>
            <w:tblLayout w:type="fixed"/>
            <w:tblLook w:val="0000" w:firstRow="0" w:lastRow="0" w:firstColumn="0" w:lastColumn="0" w:noHBand="0" w:noVBand="0"/>
          </w:tblPr>
        </w:tblPrChange>
      </w:tblPr>
      <w:tblGrid>
        <w:gridCol w:w="1710"/>
        <w:gridCol w:w="6930"/>
        <w:tblGridChange w:id="481">
          <w:tblGrid>
            <w:gridCol w:w="4783"/>
            <w:gridCol w:w="3857"/>
          </w:tblGrid>
        </w:tblGridChange>
      </w:tblGrid>
      <w:tr w:rsidR="000268F9" w:rsidRPr="00F33E0A" w14:paraId="42A6369E" w14:textId="77777777" w:rsidTr="008F3FC1">
        <w:trPr>
          <w:cantSplit/>
          <w:trHeight w:val="87"/>
          <w:trPrChange w:id="482" w:author="EDWIN REYNALDI" w:date="2024-01-29T08:51:00Z">
            <w:trPr>
              <w:cantSplit/>
              <w:trHeight w:val="87"/>
            </w:trPr>
          </w:trPrChange>
        </w:trPr>
        <w:tc>
          <w:tcPr>
            <w:tcW w:w="1710" w:type="dxa"/>
            <w:tcPrChange w:id="483" w:author="EDWIN REYNALDI" w:date="2024-01-29T08:51:00Z">
              <w:tcPr>
                <w:tcW w:w="1710" w:type="dxa"/>
              </w:tcPr>
            </w:tcPrChange>
          </w:tcPr>
          <w:p w14:paraId="5F8A601B" w14:textId="7B44B9AD" w:rsidR="000268F9" w:rsidRPr="00F33E0A" w:rsidRDefault="000268F9" w:rsidP="00F33E0A">
            <w:pPr>
              <w:pStyle w:val="Heading5"/>
              <w:ind w:left="-108"/>
            </w:pPr>
            <w:r w:rsidRPr="00F33E0A">
              <w:t xml:space="preserve">Alur </w:t>
            </w:r>
            <w:ins w:id="484" w:author="EDWIN REYNALDI" w:date="2024-01-26T13:08:00Z">
              <w:r w:rsidR="00F5165F" w:rsidRPr="00F33E0A">
                <w:t xml:space="preserve">order </w:t>
              </w:r>
            </w:ins>
            <w:proofErr w:type="spellStart"/>
            <w:r w:rsidRPr="00F33E0A">
              <w:t>pen</w:t>
            </w:r>
            <w:r w:rsidR="00EA69C1" w:rsidRPr="00F33E0A">
              <w:t>gambilan</w:t>
            </w:r>
            <w:proofErr w:type="spellEnd"/>
            <w:r w:rsidR="00EA69C1" w:rsidRPr="00F33E0A">
              <w:t xml:space="preserve"> </w:t>
            </w:r>
            <w:r w:rsidRPr="00F33E0A">
              <w:t xml:space="preserve">banknotes </w:t>
            </w:r>
            <w:del w:id="485" w:author="EDWIN REYNALDI" w:date="2024-02-27T17:16:00Z">
              <w:r w:rsidRPr="00F33E0A" w:rsidDel="00C053D5">
                <w:delText xml:space="preserve">oleh </w:delText>
              </w:r>
            </w:del>
            <w:proofErr w:type="spellStart"/>
            <w:ins w:id="486" w:author="EDWIN REYNALDI" w:date="2024-02-27T17:16:00Z">
              <w:r w:rsidR="00C053D5">
                <w:t>ke</w:t>
              </w:r>
              <w:proofErr w:type="spellEnd"/>
              <w:r w:rsidR="00C053D5">
                <w:t xml:space="preserve"> </w:t>
              </w:r>
            </w:ins>
            <w:proofErr w:type="spellStart"/>
            <w:r w:rsidRPr="00F33E0A">
              <w:t>cabang</w:t>
            </w:r>
            <w:proofErr w:type="spellEnd"/>
            <w:ins w:id="487" w:author="EDWIN REYNALDI" w:date="2024-02-27T17:16:00Z">
              <w:r w:rsidR="00C053D5">
                <w:t xml:space="preserve"> </w:t>
              </w:r>
              <w:commentRangeStart w:id="488"/>
              <w:proofErr w:type="spellStart"/>
              <w:r w:rsidR="00C053D5">
                <w:t>melalui</w:t>
              </w:r>
              <w:proofErr w:type="spellEnd"/>
              <w:r w:rsidR="00C053D5">
                <w:t xml:space="preserve"> </w:t>
              </w:r>
              <w:proofErr w:type="spellStart"/>
              <w:r w:rsidR="00C053D5">
                <w:t>pihak</w:t>
              </w:r>
              <w:proofErr w:type="spellEnd"/>
              <w:r w:rsidR="00C053D5">
                <w:t xml:space="preserve"> </w:t>
              </w:r>
              <w:proofErr w:type="spellStart"/>
              <w:r w:rsidR="00C053D5">
                <w:t>ketiga</w:t>
              </w:r>
            </w:ins>
            <w:commentRangeEnd w:id="488"/>
            <w:proofErr w:type="spellEnd"/>
            <w:ins w:id="489" w:author="EDWIN REYNALDI" w:date="2024-02-27T17:17:00Z">
              <w:r w:rsidR="00C053D5">
                <w:rPr>
                  <w:rStyle w:val="CommentReference"/>
                  <w:b w:val="0"/>
                </w:rPr>
                <w:commentReference w:id="488"/>
              </w:r>
            </w:ins>
          </w:p>
        </w:tc>
        <w:tc>
          <w:tcPr>
            <w:tcW w:w="6930" w:type="dxa"/>
            <w:tcPrChange w:id="490" w:author="EDWIN REYNALDI" w:date="2024-01-29T08:51:00Z">
              <w:tcPr>
                <w:tcW w:w="6930" w:type="dxa"/>
              </w:tcPr>
            </w:tcPrChange>
          </w:tcPr>
          <w:p w14:paraId="79A130D9" w14:textId="76F517B9" w:rsidR="00F33E0A" w:rsidRDefault="000268F9" w:rsidP="00F33E0A">
            <w:pPr>
              <w:rPr>
                <w:ins w:id="491" w:author="EDWIN REYNALDI" w:date="2024-01-26T13:43:00Z"/>
              </w:rPr>
            </w:pPr>
            <w:commentRangeStart w:id="492"/>
            <w:commentRangeStart w:id="493"/>
            <w:del w:id="494" w:author="FERNANDA PATRISIAN" w:date="2024-01-24T08:33:00Z">
              <w:r w:rsidRPr="00F33E0A" w:rsidDel="772825CC">
                <w:delText xml:space="preserve">Adapun proses </w:delText>
              </w:r>
              <w:r w:rsidRPr="00F33E0A" w:rsidDel="422D6445">
                <w:delText>pe</w:delText>
              </w:r>
            </w:del>
            <w:ins w:id="495" w:author="FERNANDA PATRISIAN" w:date="2024-01-24T08:33:00Z">
              <w:r w:rsidR="6AB9B9D0" w:rsidRPr="00F33E0A">
                <w:t xml:space="preserve">Alur </w:t>
              </w:r>
              <w:del w:id="496" w:author="EDWIN REYNALDI" w:date="2024-01-26T13:09:00Z">
                <w:r w:rsidR="6AB9B9D0" w:rsidRPr="00F33E0A" w:rsidDel="00F5165F">
                  <w:delText xml:space="preserve">proses </w:delText>
                </w:r>
              </w:del>
            </w:ins>
            <w:ins w:id="497" w:author="EDWIN REYNALDI" w:date="2024-01-26T13:09:00Z">
              <w:r w:rsidR="00F5165F" w:rsidRPr="00F33E0A">
                <w:t xml:space="preserve">order </w:t>
              </w:r>
            </w:ins>
            <w:proofErr w:type="spellStart"/>
            <w:ins w:id="498" w:author="FERNANDA PATRISIAN" w:date="2024-01-24T08:33:00Z">
              <w:r w:rsidR="6AB9B9D0" w:rsidRPr="00F33E0A">
                <w:t>pe</w:t>
              </w:r>
            </w:ins>
            <w:r w:rsidR="422D6445" w:rsidRPr="00F33E0A">
              <w:t>ngambilan</w:t>
            </w:r>
            <w:proofErr w:type="spellEnd"/>
            <w:r w:rsidR="772825CC" w:rsidRPr="00F33E0A">
              <w:t xml:space="preserve"> banknotes </w:t>
            </w:r>
            <w:del w:id="499" w:author="EDWIN REYNALDI" w:date="2024-02-27T17:16:00Z">
              <w:r w:rsidR="772825CC" w:rsidRPr="00F33E0A" w:rsidDel="00C053D5">
                <w:delText xml:space="preserve">oleh </w:delText>
              </w:r>
            </w:del>
            <w:proofErr w:type="spellStart"/>
            <w:ins w:id="500" w:author="EDWIN REYNALDI" w:date="2024-02-27T17:16:00Z">
              <w:r w:rsidR="00C053D5">
                <w:t>ke</w:t>
              </w:r>
              <w:proofErr w:type="spellEnd"/>
              <w:r w:rsidR="00C053D5">
                <w:t xml:space="preserve"> </w:t>
              </w:r>
            </w:ins>
            <w:proofErr w:type="spellStart"/>
            <w:r w:rsidR="772825CC" w:rsidRPr="00F33E0A">
              <w:t>cabang</w:t>
            </w:r>
            <w:proofErr w:type="spellEnd"/>
            <w:ins w:id="501" w:author="FERNANDA PATRISIAN" w:date="2024-01-24T07:13:00Z">
              <w:r w:rsidR="730C8E39" w:rsidRPr="00F33E0A">
                <w:t xml:space="preserve">, </w:t>
              </w:r>
            </w:ins>
            <w:del w:id="502" w:author="FERNANDA PATRISIAN" w:date="2024-01-24T07:13:00Z">
              <w:r w:rsidRPr="00F33E0A" w:rsidDel="772825CC">
                <w:delText xml:space="preserve"> </w:delText>
              </w:r>
            </w:del>
            <w:proofErr w:type="spellStart"/>
            <w:r w:rsidR="772825CC" w:rsidRPr="00F33E0A">
              <w:t>baik</w:t>
            </w:r>
            <w:proofErr w:type="spellEnd"/>
            <w:r w:rsidR="772825CC" w:rsidRPr="00F33E0A">
              <w:t xml:space="preserve"> </w:t>
            </w:r>
            <w:proofErr w:type="spellStart"/>
            <w:r w:rsidR="422D6445" w:rsidRPr="00F33E0A">
              <w:t>pengambilan</w:t>
            </w:r>
            <w:proofErr w:type="spellEnd"/>
            <w:r w:rsidR="772825CC" w:rsidRPr="00F33E0A">
              <w:t xml:space="preserve"> regular </w:t>
            </w:r>
            <w:proofErr w:type="spellStart"/>
            <w:r w:rsidR="772825CC" w:rsidRPr="00F33E0A">
              <w:t>maupun</w:t>
            </w:r>
            <w:proofErr w:type="spellEnd"/>
            <w:r w:rsidR="772825CC" w:rsidRPr="00F33E0A">
              <w:t xml:space="preserve"> </w:t>
            </w:r>
            <w:proofErr w:type="spellStart"/>
            <w:r w:rsidR="772825CC" w:rsidRPr="00F33E0A">
              <w:t>adhoc</w:t>
            </w:r>
            <w:proofErr w:type="spellEnd"/>
            <w:r w:rsidR="772825CC" w:rsidRPr="00F33E0A">
              <w:t xml:space="preserve"> </w:t>
            </w:r>
            <w:proofErr w:type="spellStart"/>
            <w:r w:rsidR="772825CC" w:rsidRPr="00F33E0A">
              <w:t>melalui</w:t>
            </w:r>
            <w:proofErr w:type="spellEnd"/>
            <w:r w:rsidR="772825CC" w:rsidRPr="00F33E0A">
              <w:t xml:space="preserve"> </w:t>
            </w:r>
            <w:proofErr w:type="spellStart"/>
            <w:r w:rsidR="772825CC" w:rsidRPr="00F33E0A">
              <w:t>pihak</w:t>
            </w:r>
            <w:proofErr w:type="spellEnd"/>
            <w:r w:rsidR="772825CC" w:rsidRPr="00F33E0A">
              <w:t xml:space="preserve"> </w:t>
            </w:r>
            <w:proofErr w:type="spellStart"/>
            <w:r w:rsidR="772825CC" w:rsidRPr="00F33E0A">
              <w:t>ketiga</w:t>
            </w:r>
            <w:proofErr w:type="spellEnd"/>
            <w:ins w:id="503" w:author="FERNANDA PATRISIAN" w:date="2024-01-24T07:13:00Z">
              <w:r w:rsidR="22EB206C" w:rsidRPr="00F33E0A">
                <w:t xml:space="preserve">, </w:t>
              </w:r>
              <w:proofErr w:type="spellStart"/>
              <w:r w:rsidR="22EB206C" w:rsidRPr="00F33E0A">
                <w:t>adalah</w:t>
              </w:r>
              <w:proofErr w:type="spellEnd"/>
              <w:r w:rsidR="22EB206C" w:rsidRPr="00F33E0A">
                <w:t xml:space="preserve"> </w:t>
              </w:r>
              <w:proofErr w:type="spellStart"/>
              <w:r w:rsidR="22EB206C" w:rsidRPr="00F33E0A">
                <w:t>sebagai</w:t>
              </w:r>
              <w:proofErr w:type="spellEnd"/>
              <w:r w:rsidR="22EB206C" w:rsidRPr="00F33E0A">
                <w:t xml:space="preserve"> </w:t>
              </w:r>
              <w:proofErr w:type="spellStart"/>
              <w:r w:rsidR="22EB206C" w:rsidRPr="00F33E0A">
                <w:t>berikut</w:t>
              </w:r>
              <w:proofErr w:type="spellEnd"/>
              <w:r w:rsidR="22EB206C" w:rsidRPr="00F33E0A">
                <w:t>.</w:t>
              </w:r>
            </w:ins>
          </w:p>
          <w:p w14:paraId="62F67508" w14:textId="183FDA99" w:rsidR="004B7D03" w:rsidRDefault="009A66D0" w:rsidP="00F33E0A">
            <w:pPr>
              <w:rPr>
                <w:ins w:id="504" w:author="EDWIN REYNALDI" w:date="2024-01-26T14:02:00Z"/>
              </w:rPr>
            </w:pPr>
            <w:ins w:id="505" w:author="EDWIN REYNALDI" w:date="2024-01-26T13:43:00Z">
              <w:r w:rsidRPr="00F33E0A">
                <w:object w:dxaOrig="11411" w:dyaOrig="14351" w14:anchorId="31897794">
                  <v:shape id="_x0000_i1026" type="#_x0000_t75" style="width:340.05pt;height:418.45pt" o:ole="">
                    <v:imagedata r:id="rId18" o:title=""/>
                  </v:shape>
                  <o:OLEObject Type="Embed" ProgID="Visio.Drawing.15" ShapeID="_x0000_i1026" DrawAspect="Content" ObjectID="_1770816809" r:id="rId19"/>
                </w:object>
              </w:r>
            </w:ins>
          </w:p>
          <w:p w14:paraId="7614C7BC" w14:textId="77777777" w:rsidR="004B7D03" w:rsidRPr="00F33E0A" w:rsidRDefault="004B7D03" w:rsidP="004B7D03">
            <w:pPr>
              <w:rPr>
                <w:ins w:id="506" w:author="EDWIN REYNALDI" w:date="2024-01-26T14:02:00Z"/>
                <w:u w:val="single"/>
              </w:rPr>
            </w:pPr>
            <w:commentRangeStart w:id="507"/>
            <w:proofErr w:type="spellStart"/>
            <w:ins w:id="508" w:author="EDWIN REYNALDI" w:date="2024-01-26T14:02:00Z">
              <w:r w:rsidRPr="00F33E0A">
                <w:rPr>
                  <w:u w:val="single"/>
                </w:rPr>
                <w:t>Catatan</w:t>
              </w:r>
              <w:proofErr w:type="spellEnd"/>
              <w:r w:rsidRPr="00F33E0A">
                <w:rPr>
                  <w:u w:val="single"/>
                </w:rPr>
                <w:t>:</w:t>
              </w:r>
            </w:ins>
            <w:commentRangeEnd w:id="507"/>
            <w:ins w:id="509" w:author="EDWIN REYNALDI" w:date="2024-02-27T17:24:00Z">
              <w:r w:rsidR="00C053D5">
                <w:rPr>
                  <w:rStyle w:val="CommentReference"/>
                </w:rPr>
                <w:commentReference w:id="507"/>
              </w:r>
            </w:ins>
          </w:p>
          <w:p w14:paraId="72FECD01" w14:textId="77777777" w:rsidR="00C053D5" w:rsidRDefault="004B7D03" w:rsidP="004B7D03">
            <w:pPr>
              <w:rPr>
                <w:ins w:id="510" w:author="EDWIN REYNALDI" w:date="2024-02-27T17:23:00Z"/>
              </w:rPr>
            </w:pPr>
            <w:ins w:id="511" w:author="EDWIN REYNALDI" w:date="2024-01-26T14:02:00Z">
              <w:r w:rsidRPr="004B7D03">
                <w:rPr>
                  <w:vertAlign w:val="superscript"/>
                  <w:rPrChange w:id="512" w:author="EDWIN REYNALDI" w:date="2024-01-26T14:02:00Z">
                    <w:rPr/>
                  </w:rPrChange>
                </w:rPr>
                <w:t>*)</w:t>
              </w:r>
              <w:r>
                <w:t xml:space="preserve"> </w:t>
              </w:r>
              <w:proofErr w:type="spellStart"/>
              <w:r w:rsidRPr="00F33E0A">
                <w:t>Pembebanan</w:t>
              </w:r>
              <w:proofErr w:type="spellEnd"/>
              <w:r w:rsidRPr="00F33E0A">
                <w:t xml:space="preserve"> </w:t>
              </w:r>
              <w:proofErr w:type="spellStart"/>
              <w:r w:rsidRPr="00F33E0A">
                <w:t>biaya</w:t>
              </w:r>
              <w:proofErr w:type="spellEnd"/>
              <w:r w:rsidRPr="00F33E0A">
                <w:t xml:space="preserve"> </w:t>
              </w:r>
              <w:proofErr w:type="spellStart"/>
              <w:r w:rsidRPr="00F33E0A">
                <w:t>distribusi</w:t>
              </w:r>
              <w:proofErr w:type="spellEnd"/>
              <w:r w:rsidRPr="00F33E0A">
                <w:t xml:space="preserve"> </w:t>
              </w:r>
              <w:proofErr w:type="spellStart"/>
              <w:r w:rsidRPr="00F33E0A">
                <w:t>ke</w:t>
              </w:r>
              <w:proofErr w:type="spellEnd"/>
              <w:r w:rsidRPr="00F33E0A">
                <w:t xml:space="preserve"> </w:t>
              </w:r>
              <w:proofErr w:type="spellStart"/>
              <w:r w:rsidRPr="00F33E0A">
                <w:t>cabang</w:t>
              </w:r>
              <w:proofErr w:type="spellEnd"/>
              <w:r w:rsidRPr="00F33E0A">
                <w:t xml:space="preserve"> </w:t>
              </w:r>
              <w:proofErr w:type="spellStart"/>
              <w:r w:rsidRPr="00F33E0A">
                <w:t>mengikuti</w:t>
              </w:r>
              <w:proofErr w:type="spellEnd"/>
              <w:r w:rsidRPr="00F33E0A">
                <w:t xml:space="preserve"> </w:t>
              </w:r>
              <w:proofErr w:type="spellStart"/>
              <w:r w:rsidRPr="00F33E0A">
                <w:t>ketentuan</w:t>
              </w:r>
              <w:proofErr w:type="spellEnd"/>
              <w:r w:rsidRPr="00F33E0A">
                <w:t xml:space="preserve"> </w:t>
              </w:r>
            </w:ins>
            <w:proofErr w:type="spellStart"/>
            <w:ins w:id="513" w:author="EDWIN REYNALDI" w:date="2024-02-23T10:07:00Z">
              <w:r w:rsidR="00285AE2" w:rsidRPr="00850E1A">
                <w:t>pembebanan</w:t>
              </w:r>
              <w:proofErr w:type="spellEnd"/>
              <w:r w:rsidR="00285AE2" w:rsidRPr="00850E1A">
                <w:t xml:space="preserve"> </w:t>
              </w:r>
              <w:proofErr w:type="spellStart"/>
              <w:r w:rsidR="00285AE2" w:rsidRPr="00850E1A">
                <w:t>biaya</w:t>
              </w:r>
              <w:proofErr w:type="spellEnd"/>
              <w:r w:rsidR="00285AE2" w:rsidRPr="00850E1A">
                <w:t xml:space="preserve"> </w:t>
              </w:r>
              <w:proofErr w:type="spellStart"/>
              <w:r w:rsidR="00285AE2" w:rsidRPr="00850E1A">
                <w:t>distribusi</w:t>
              </w:r>
              <w:proofErr w:type="spellEnd"/>
              <w:r w:rsidR="00285AE2" w:rsidRPr="00850E1A">
                <w:t xml:space="preserve"> banknotes</w:t>
              </w:r>
            </w:ins>
          </w:p>
          <w:p w14:paraId="5A95DF59" w14:textId="71A36C31" w:rsidR="000268F9" w:rsidRPr="00F33E0A" w:rsidRDefault="00C053D5" w:rsidP="004B7D03">
            <w:ins w:id="514" w:author="EDWIN REYNALDI" w:date="2024-02-27T17:23:00Z">
              <w:r w:rsidRPr="00232323">
                <w:rPr>
                  <w:vertAlign w:val="superscript"/>
                </w:rPr>
                <w:t>**)</w:t>
              </w:r>
              <w:r>
                <w:t xml:space="preserve"> </w:t>
              </w:r>
              <w:proofErr w:type="spellStart"/>
              <w:r>
                <w:t>Stiker</w:t>
              </w:r>
              <w:proofErr w:type="spellEnd"/>
              <w:r>
                <w:t xml:space="preserve"> </w:t>
              </w:r>
              <w:proofErr w:type="spellStart"/>
              <w:r>
                <w:t>hanya</w:t>
              </w:r>
              <w:proofErr w:type="spellEnd"/>
              <w:r>
                <w:t xml:space="preserve"> </w:t>
              </w:r>
              <w:proofErr w:type="spellStart"/>
              <w:r>
                <w:t>diperlukan</w:t>
              </w:r>
              <w:proofErr w:type="spellEnd"/>
              <w:r>
                <w:t xml:space="preserve"> </w:t>
              </w:r>
              <w:proofErr w:type="spellStart"/>
              <w:r>
                <w:t>apabila</w:t>
              </w:r>
              <w:proofErr w:type="spellEnd"/>
              <w:r>
                <w:t xml:space="preserve"> </w:t>
              </w:r>
              <w:proofErr w:type="spellStart"/>
              <w:r>
                <w:t>wadah</w:t>
              </w:r>
              <w:proofErr w:type="spellEnd"/>
              <w:r>
                <w:t xml:space="preserve"> banknotes yang </w:t>
              </w:r>
              <w:proofErr w:type="spellStart"/>
              <w:r>
                <w:t>digunakan</w:t>
              </w:r>
              <w:proofErr w:type="spellEnd"/>
              <w:r>
                <w:t xml:space="preserve"> </w:t>
              </w:r>
              <w:proofErr w:type="spellStart"/>
              <w:r>
                <w:t>adalah</w:t>
              </w:r>
              <w:proofErr w:type="spellEnd"/>
              <w:r>
                <w:t xml:space="preserve"> </w:t>
              </w:r>
              <w:proofErr w:type="spellStart"/>
              <w:r>
                <w:t>amplop</w:t>
              </w:r>
              <w:proofErr w:type="spellEnd"/>
              <w:r>
                <w:t xml:space="preserve">. Jika </w:t>
              </w:r>
              <w:proofErr w:type="spellStart"/>
              <w:r>
                <w:t>wadah</w:t>
              </w:r>
              <w:proofErr w:type="spellEnd"/>
              <w:r>
                <w:t xml:space="preserve"> banknotes </w:t>
              </w:r>
              <w:proofErr w:type="spellStart"/>
              <w:r>
                <w:t>berupa</w:t>
              </w:r>
              <w:proofErr w:type="spellEnd"/>
              <w:r>
                <w:t xml:space="preserve"> TE-Bag, </w:t>
              </w:r>
              <w:proofErr w:type="spellStart"/>
              <w:r>
                <w:t>maka</w:t>
              </w:r>
              <w:proofErr w:type="spellEnd"/>
              <w:r>
                <w:t xml:space="preserve"> </w:t>
              </w:r>
              <w:proofErr w:type="spellStart"/>
              <w:r>
                <w:t>stiker</w:t>
              </w:r>
              <w:proofErr w:type="spellEnd"/>
              <w:r>
                <w:t xml:space="preserve"> </w:t>
              </w:r>
              <w:proofErr w:type="spellStart"/>
              <w:r>
                <w:t>tidak</w:t>
              </w:r>
              <w:proofErr w:type="spellEnd"/>
              <w:r>
                <w:t xml:space="preserve"> </w:t>
              </w:r>
              <w:proofErr w:type="spellStart"/>
              <w:r>
                <w:t>diperlukan</w:t>
              </w:r>
            </w:ins>
            <w:proofErr w:type="spellEnd"/>
            <w:del w:id="515" w:author="FERNANDA PATRISIAN" w:date="2024-01-24T07:13:00Z">
              <w:r w:rsidR="000268F9" w:rsidRPr="00F33E0A" w:rsidDel="772825CC">
                <w:delText>.</w:delText>
              </w:r>
            </w:del>
            <w:commentRangeEnd w:id="492"/>
            <w:r w:rsidR="000268F9" w:rsidRPr="00F33E0A">
              <w:rPr>
                <w:rStyle w:val="CommentReference"/>
              </w:rPr>
              <w:commentReference w:id="492"/>
            </w:r>
            <w:commentRangeEnd w:id="493"/>
            <w:r w:rsidR="000268F9" w:rsidRPr="00F33E0A">
              <w:rPr>
                <w:rStyle w:val="CommentReference"/>
              </w:rPr>
              <w:commentReference w:id="493"/>
            </w:r>
          </w:p>
        </w:tc>
      </w:tr>
      <w:tr w:rsidR="000268F9" w:rsidRPr="00F33E0A" w:rsidDel="004B7D03" w14:paraId="38953D64" w14:textId="537153DA" w:rsidTr="008F3FC1">
        <w:trPr>
          <w:wAfter w:w="6930" w:type="dxa"/>
          <w:cantSplit/>
          <w:trHeight w:val="87"/>
          <w:del w:id="516" w:author="EDWIN REYNALDI" w:date="2024-01-26T14:02:00Z"/>
          <w:trPrChange w:id="517" w:author="EDWIN REYNALDI" w:date="2024-01-29T08:51:00Z">
            <w:trPr>
              <w:wAfter w:w="6930" w:type="dxa"/>
              <w:cantSplit/>
              <w:trHeight w:val="87"/>
            </w:trPr>
          </w:trPrChange>
        </w:trPr>
        <w:tc>
          <w:tcPr>
            <w:tcW w:w="1710" w:type="dxa"/>
            <w:tcPrChange w:id="518" w:author="EDWIN REYNALDI" w:date="2024-01-29T08:51:00Z">
              <w:tcPr>
                <w:tcW w:w="8640" w:type="dxa"/>
              </w:tcPr>
            </w:tcPrChange>
          </w:tcPr>
          <w:p w14:paraId="6C8904E2" w14:textId="769256CA" w:rsidR="000268F9" w:rsidRPr="00F33E0A" w:rsidDel="004B7D03" w:rsidRDefault="00F33E0A" w:rsidP="00F33E0A">
            <w:pPr>
              <w:rPr>
                <w:del w:id="519" w:author="EDWIN REYNALDI" w:date="2024-01-26T14:02:00Z"/>
              </w:rPr>
            </w:pPr>
            <w:del w:id="520" w:author="EDWIN REYNALDI" w:date="2024-01-26T13:43:00Z">
              <w:r w:rsidRPr="00F33E0A" w:rsidDel="00F33E0A">
                <w:object w:dxaOrig="11411" w:dyaOrig="14351" w14:anchorId="63AB9AB9">
                  <v:shape id="_x0000_i1027" type="#_x0000_t75" style="width:267.35pt;height:336.5pt" o:ole="">
                    <v:imagedata r:id="rId20" o:title=""/>
                  </v:shape>
                  <o:OLEObject Type="Embed" ProgID="Visio.Drawing.15" ShapeID="_x0000_i1027" DrawAspect="Content" ObjectID="_1770816810" r:id="rId21"/>
                </w:object>
              </w:r>
            </w:del>
          </w:p>
          <w:p w14:paraId="5F8D3AA0" w14:textId="0EE504B7" w:rsidR="00AC58B3" w:rsidRPr="00F33E0A" w:rsidDel="004B7D03" w:rsidRDefault="00AC58B3" w:rsidP="00F33E0A">
            <w:pPr>
              <w:rPr>
                <w:del w:id="521" w:author="EDWIN REYNALDI" w:date="2024-01-26T14:02:00Z"/>
                <w:u w:val="single"/>
              </w:rPr>
            </w:pPr>
            <w:del w:id="522" w:author="EDWIN REYNALDI" w:date="2024-01-26T14:02:00Z">
              <w:r w:rsidRPr="00F33E0A" w:rsidDel="004B7D03">
                <w:rPr>
                  <w:u w:val="single"/>
                </w:rPr>
                <w:delText>Catatan:</w:delText>
              </w:r>
            </w:del>
          </w:p>
          <w:p w14:paraId="7D8A2AB4" w14:textId="78DD0E0F" w:rsidR="00AC58B3" w:rsidRPr="00F33E0A" w:rsidDel="004B7D03" w:rsidRDefault="00AC58B3" w:rsidP="00F33E0A">
            <w:pPr>
              <w:rPr>
                <w:del w:id="523" w:author="EDWIN REYNALDI" w:date="2024-01-26T14:02:00Z"/>
              </w:rPr>
            </w:pPr>
            <w:del w:id="524" w:author="EDWIN REYNALDI" w:date="2024-01-26T14:02:00Z">
              <w:r w:rsidRPr="00F33E0A" w:rsidDel="004B7D03">
                <w:delText xml:space="preserve">*Pembebanan </w:delText>
              </w:r>
              <w:r w:rsidR="001A272C" w:rsidRPr="00F33E0A" w:rsidDel="004B7D03">
                <w:delText>biaya distribusi</w:delText>
              </w:r>
              <w:r w:rsidRPr="00F33E0A" w:rsidDel="004B7D03">
                <w:delText xml:space="preserve"> ke cabang mengikuti ketentuan berlaku</w:delText>
              </w:r>
            </w:del>
          </w:p>
        </w:tc>
      </w:tr>
    </w:tbl>
    <w:p w14:paraId="5B911AFE" w14:textId="77777777" w:rsidR="004B7D03" w:rsidRPr="00F33E0A" w:rsidRDefault="004B7D03" w:rsidP="00F33E0A"/>
    <w:p w14:paraId="3F1FF60E" w14:textId="77777777" w:rsidR="00427DD4" w:rsidRPr="00F33E0A" w:rsidDel="004B7D03" w:rsidRDefault="00427DD4" w:rsidP="00F33E0A">
      <w:pPr>
        <w:pStyle w:val="ContinuedOnNextPa"/>
        <w:ind w:right="-97"/>
        <w:rPr>
          <w:del w:id="525" w:author="EDWIN REYNALDI" w:date="2024-01-26T14:05:00Z"/>
        </w:rPr>
      </w:pPr>
      <w:proofErr w:type="spellStart"/>
      <w:r w:rsidRPr="00F33E0A">
        <w:t>Bersambung</w:t>
      </w:r>
      <w:proofErr w:type="spellEnd"/>
      <w:r w:rsidRPr="00F33E0A">
        <w:t xml:space="preserve"> </w:t>
      </w:r>
      <w:proofErr w:type="spellStart"/>
      <w:r w:rsidRPr="00F33E0A">
        <w:t>ke</w:t>
      </w:r>
      <w:proofErr w:type="spellEnd"/>
      <w:r w:rsidRPr="00F33E0A">
        <w:t xml:space="preserve"> </w:t>
      </w:r>
      <w:proofErr w:type="spellStart"/>
      <w:r w:rsidRPr="00F33E0A">
        <w:t>halaman</w:t>
      </w:r>
      <w:proofErr w:type="spellEnd"/>
      <w:r w:rsidRPr="00F33E0A">
        <w:t xml:space="preserve"> </w:t>
      </w:r>
      <w:proofErr w:type="spellStart"/>
      <w:r w:rsidRPr="00F33E0A">
        <w:t>berikut</w:t>
      </w:r>
      <w:proofErr w:type="spellEnd"/>
    </w:p>
    <w:p w14:paraId="42491862" w14:textId="77777777" w:rsidR="004B7D03" w:rsidRDefault="004B7D03">
      <w:pPr>
        <w:pStyle w:val="ContinuedOnNextPa"/>
        <w:ind w:right="-97"/>
        <w:rPr>
          <w:ins w:id="526" w:author="EDWIN REYNALDI" w:date="2024-01-26T14:02:00Z"/>
        </w:rPr>
        <w:pPrChange w:id="527" w:author="EDWIN REYNALDI" w:date="2024-01-26T14:05:00Z">
          <w:pPr>
            <w:pStyle w:val="Heading4"/>
            <w:ind w:right="-187"/>
          </w:pPr>
        </w:pPrChange>
      </w:pPr>
    </w:p>
    <w:p w14:paraId="2B5D10F6" w14:textId="77777777" w:rsidR="008E063D" w:rsidRDefault="008E063D" w:rsidP="00F33E0A">
      <w:pPr>
        <w:pStyle w:val="Heading4"/>
        <w:ind w:right="-187"/>
        <w:rPr>
          <w:ins w:id="528" w:author="EDWIN REYNALDI" w:date="2024-02-15T09:33:00Z"/>
          <w:bCs/>
          <w:color w:val="000000" w:themeColor="text1"/>
          <w:sz w:val="24"/>
          <w:szCs w:val="24"/>
        </w:rPr>
      </w:pPr>
    </w:p>
    <w:p w14:paraId="06D37D17" w14:textId="77777777" w:rsidR="008E063D" w:rsidRDefault="008E063D" w:rsidP="00F33E0A">
      <w:pPr>
        <w:pStyle w:val="Heading4"/>
        <w:ind w:right="-187"/>
        <w:rPr>
          <w:ins w:id="529" w:author="EDWIN REYNALDI" w:date="2024-02-19T09:26:00Z"/>
          <w:bCs/>
          <w:color w:val="000000" w:themeColor="text1"/>
          <w:sz w:val="24"/>
          <w:szCs w:val="24"/>
        </w:rPr>
      </w:pPr>
    </w:p>
    <w:p w14:paraId="423502EB" w14:textId="77777777" w:rsidR="00771066" w:rsidRDefault="00771066" w:rsidP="00771066">
      <w:pPr>
        <w:rPr>
          <w:ins w:id="530" w:author="EDWIN REYNALDI" w:date="2024-02-19T09:26:00Z"/>
        </w:rPr>
      </w:pPr>
    </w:p>
    <w:p w14:paraId="7B5F7D44" w14:textId="77777777" w:rsidR="00771066" w:rsidRDefault="00771066" w:rsidP="00771066">
      <w:pPr>
        <w:rPr>
          <w:ins w:id="531" w:author="EDWIN REYNALDI" w:date="2024-02-19T09:26:00Z"/>
        </w:rPr>
      </w:pPr>
    </w:p>
    <w:p w14:paraId="7D600E2A" w14:textId="77777777" w:rsidR="00771066" w:rsidRPr="00771066" w:rsidRDefault="00771066">
      <w:pPr>
        <w:rPr>
          <w:ins w:id="532" w:author="EDWIN REYNALDI" w:date="2024-02-15T09:33:00Z"/>
          <w:rPrChange w:id="533" w:author="EDWIN REYNALDI" w:date="2024-02-19T09:26:00Z">
            <w:rPr>
              <w:ins w:id="534" w:author="EDWIN REYNALDI" w:date="2024-02-15T09:33:00Z"/>
              <w:bCs/>
              <w:color w:val="000000" w:themeColor="text1"/>
              <w:sz w:val="24"/>
              <w:szCs w:val="24"/>
            </w:rPr>
          </w:rPrChange>
        </w:rPr>
        <w:pPrChange w:id="535" w:author="EDWIN REYNALDI" w:date="2024-02-19T09:26:00Z">
          <w:pPr>
            <w:pStyle w:val="Heading4"/>
            <w:ind w:right="-187"/>
          </w:pPr>
        </w:pPrChange>
      </w:pPr>
    </w:p>
    <w:p w14:paraId="35045C77" w14:textId="1C8DCBE3" w:rsidR="000268F9" w:rsidRPr="009B0015" w:rsidDel="00842096" w:rsidRDefault="00842096">
      <w:pPr>
        <w:rPr>
          <w:del w:id="536" w:author="EDWIN REYNALDI" w:date="2024-01-26T13:21:00Z"/>
          <w:b/>
        </w:rPr>
      </w:pPr>
      <w:proofErr w:type="spellStart"/>
      <w:ins w:id="537" w:author="EDWIN REYNALDI" w:date="2024-01-26T13:21:00Z">
        <w:r w:rsidRPr="009B0015">
          <w:rPr>
            <w:b/>
            <w:color w:val="000000" w:themeColor="text1"/>
            <w:sz w:val="24"/>
            <w:szCs w:val="24"/>
          </w:rPr>
          <w:lastRenderedPageBreak/>
          <w:t>P</w:t>
        </w:r>
      </w:ins>
    </w:p>
    <w:p w14:paraId="67EDEE0B" w14:textId="4851094C" w:rsidR="00427DD4" w:rsidRPr="00F33E0A" w:rsidRDefault="00427DD4" w:rsidP="00F33E0A">
      <w:pPr>
        <w:pStyle w:val="Heading4"/>
        <w:ind w:right="-187"/>
        <w:rPr>
          <w:b w:val="0"/>
          <w:sz w:val="24"/>
        </w:rPr>
      </w:pPr>
      <w:del w:id="538" w:author="EDWIN REYNALDI" w:date="2024-01-26T13:21:00Z">
        <w:r w:rsidRPr="00F33E0A" w:rsidDel="00842096">
          <w:rPr>
            <w:b w:val="0"/>
            <w:bCs/>
            <w:color w:val="000000" w:themeColor="text1"/>
            <w:sz w:val="24"/>
            <w:szCs w:val="24"/>
            <w:rPrChange w:id="539" w:author="EDWIN REYNALDI" w:date="2024-01-26T13:38:00Z">
              <w:rPr>
                <w:b w:val="0"/>
                <w:bCs/>
                <w:color w:val="000000" w:themeColor="text1"/>
                <w:sz w:val="24"/>
                <w:szCs w:val="24"/>
                <w:highlight w:val="yellow"/>
              </w:rPr>
            </w:rPrChange>
          </w:rPr>
          <w:delText>P</w:delText>
        </w:r>
      </w:del>
      <w:r w:rsidRPr="00F33E0A">
        <w:rPr>
          <w:b w:val="0"/>
          <w:bCs/>
          <w:color w:val="000000" w:themeColor="text1"/>
          <w:sz w:val="24"/>
          <w:szCs w:val="24"/>
          <w:rPrChange w:id="540" w:author="EDWIN REYNALDI" w:date="2024-01-26T13:38:00Z">
            <w:rPr>
              <w:b w:val="0"/>
              <w:bCs/>
              <w:color w:val="000000" w:themeColor="text1"/>
              <w:sz w:val="24"/>
              <w:szCs w:val="24"/>
              <w:highlight w:val="yellow"/>
            </w:rPr>
          </w:rPrChange>
        </w:rPr>
        <w:t>erihal</w:t>
      </w:r>
      <w:proofErr w:type="spellEnd"/>
      <w:r w:rsidRPr="00F33E0A">
        <w:rPr>
          <w:b w:val="0"/>
          <w:bCs/>
          <w:color w:val="000000" w:themeColor="text1"/>
          <w:sz w:val="24"/>
          <w:szCs w:val="24"/>
          <w:rPrChange w:id="541" w:author="EDWIN REYNALDI" w:date="2024-01-26T13:38:00Z">
            <w:rPr>
              <w:b w:val="0"/>
              <w:bCs/>
              <w:color w:val="000000" w:themeColor="text1"/>
              <w:sz w:val="24"/>
              <w:szCs w:val="24"/>
              <w:highlight w:val="yellow"/>
            </w:rPr>
          </w:rPrChange>
        </w:rPr>
        <w:t>:</w:t>
      </w:r>
      <w:r w:rsidRPr="00F33E0A">
        <w:rPr>
          <w:color w:val="000000" w:themeColor="text1"/>
          <w:rPrChange w:id="542" w:author="EDWIN REYNALDI" w:date="2024-01-26T13:38:00Z">
            <w:rPr>
              <w:color w:val="000000" w:themeColor="text1"/>
              <w:highlight w:val="yellow"/>
            </w:rPr>
          </w:rPrChange>
        </w:rPr>
        <w:t xml:space="preserve"> </w:t>
      </w:r>
      <w:proofErr w:type="spellStart"/>
      <w:r w:rsidRPr="00F33E0A">
        <w:rPr>
          <w:color w:val="000000" w:themeColor="text1"/>
          <w:szCs w:val="28"/>
          <w:rPrChange w:id="543" w:author="EDWIN REYNALDI" w:date="2024-01-26T13:38:00Z">
            <w:rPr>
              <w:color w:val="000000" w:themeColor="text1"/>
              <w:szCs w:val="28"/>
              <w:highlight w:val="yellow"/>
            </w:rPr>
          </w:rPrChange>
        </w:rPr>
        <w:t>Penyesuaian</w:t>
      </w:r>
      <w:proofErr w:type="spellEnd"/>
      <w:r w:rsidRPr="00F33E0A">
        <w:rPr>
          <w:color w:val="000000" w:themeColor="text1"/>
          <w:szCs w:val="28"/>
          <w:rPrChange w:id="544" w:author="EDWIN REYNALDI" w:date="2024-01-26T13:38:00Z">
            <w:rPr>
              <w:color w:val="000000" w:themeColor="text1"/>
              <w:szCs w:val="28"/>
              <w:highlight w:val="yellow"/>
            </w:rPr>
          </w:rPrChange>
        </w:rPr>
        <w:t xml:space="preserve"> </w:t>
      </w:r>
      <w:proofErr w:type="spellStart"/>
      <w:r w:rsidRPr="00F33E0A">
        <w:rPr>
          <w:color w:val="000000" w:themeColor="text1"/>
          <w:szCs w:val="28"/>
          <w:rPrChange w:id="545" w:author="EDWIN REYNALDI" w:date="2024-01-26T13:38:00Z">
            <w:rPr>
              <w:color w:val="000000" w:themeColor="text1"/>
              <w:szCs w:val="28"/>
              <w:highlight w:val="yellow"/>
            </w:rPr>
          </w:rPrChange>
        </w:rPr>
        <w:t>Pelaksanaan</w:t>
      </w:r>
      <w:proofErr w:type="spellEnd"/>
      <w:r w:rsidRPr="00F33E0A">
        <w:rPr>
          <w:color w:val="000000" w:themeColor="text1"/>
          <w:szCs w:val="28"/>
          <w:rPrChange w:id="546" w:author="EDWIN REYNALDI" w:date="2024-01-26T13:38:00Z">
            <w:rPr>
              <w:color w:val="000000" w:themeColor="text1"/>
              <w:szCs w:val="28"/>
              <w:highlight w:val="yellow"/>
            </w:rPr>
          </w:rPrChange>
        </w:rPr>
        <w:t xml:space="preserve"> </w:t>
      </w:r>
      <w:proofErr w:type="spellStart"/>
      <w:r w:rsidRPr="00F33E0A">
        <w:rPr>
          <w:color w:val="000000" w:themeColor="text1"/>
          <w:szCs w:val="28"/>
          <w:rPrChange w:id="547" w:author="EDWIN REYNALDI" w:date="2024-01-26T13:38:00Z">
            <w:rPr>
              <w:color w:val="000000" w:themeColor="text1"/>
              <w:szCs w:val="28"/>
              <w:highlight w:val="yellow"/>
            </w:rPr>
          </w:rPrChange>
        </w:rPr>
        <w:t>Distribusi</w:t>
      </w:r>
      <w:proofErr w:type="spellEnd"/>
      <w:r w:rsidRPr="00F33E0A">
        <w:rPr>
          <w:color w:val="000000" w:themeColor="text1"/>
          <w:szCs w:val="28"/>
          <w:rPrChange w:id="548" w:author="EDWIN REYNALDI" w:date="2024-01-26T13:38:00Z">
            <w:rPr>
              <w:color w:val="000000" w:themeColor="text1"/>
              <w:szCs w:val="28"/>
              <w:highlight w:val="yellow"/>
            </w:rPr>
          </w:rPrChange>
        </w:rPr>
        <w:t xml:space="preserve"> Banknotes </w:t>
      </w:r>
      <w:proofErr w:type="spellStart"/>
      <w:r w:rsidRPr="00F33E0A">
        <w:rPr>
          <w:color w:val="000000" w:themeColor="text1"/>
          <w:szCs w:val="28"/>
          <w:rPrChange w:id="549" w:author="EDWIN REYNALDI" w:date="2024-01-26T13:38:00Z">
            <w:rPr>
              <w:color w:val="000000" w:themeColor="text1"/>
              <w:szCs w:val="28"/>
              <w:highlight w:val="yellow"/>
            </w:rPr>
          </w:rPrChange>
        </w:rPr>
        <w:t>melalui</w:t>
      </w:r>
      <w:proofErr w:type="spellEnd"/>
      <w:r w:rsidRPr="00F33E0A">
        <w:rPr>
          <w:color w:val="000000" w:themeColor="text1"/>
          <w:szCs w:val="28"/>
          <w:rPrChange w:id="550" w:author="EDWIN REYNALDI" w:date="2024-01-26T13:38:00Z">
            <w:rPr>
              <w:color w:val="000000" w:themeColor="text1"/>
              <w:szCs w:val="28"/>
              <w:highlight w:val="yellow"/>
            </w:rPr>
          </w:rPrChange>
        </w:rPr>
        <w:t xml:space="preserve"> </w:t>
      </w:r>
      <w:r w:rsidRPr="00F33E0A">
        <w:rPr>
          <w:color w:val="000000" w:themeColor="text1"/>
          <w:szCs w:val="28"/>
          <w:rPrChange w:id="551" w:author="EDWIN REYNALDI" w:date="2024-01-26T13:38:00Z">
            <w:rPr>
              <w:color w:val="000000" w:themeColor="text1"/>
              <w:szCs w:val="28"/>
              <w:highlight w:val="yellow"/>
            </w:rPr>
          </w:rPrChange>
        </w:rPr>
        <w:br/>
        <w:t xml:space="preserve">           </w:t>
      </w:r>
      <w:proofErr w:type="spellStart"/>
      <w:r w:rsidRPr="00F33E0A">
        <w:rPr>
          <w:color w:val="000000" w:themeColor="text1"/>
          <w:szCs w:val="28"/>
          <w:rPrChange w:id="552" w:author="EDWIN REYNALDI" w:date="2024-01-26T13:38:00Z">
            <w:rPr>
              <w:color w:val="000000" w:themeColor="text1"/>
              <w:szCs w:val="28"/>
              <w:highlight w:val="yellow"/>
            </w:rPr>
          </w:rPrChange>
        </w:rPr>
        <w:t>Pihak</w:t>
      </w:r>
      <w:proofErr w:type="spellEnd"/>
      <w:r w:rsidRPr="00F33E0A">
        <w:rPr>
          <w:color w:val="000000" w:themeColor="text1"/>
          <w:szCs w:val="28"/>
          <w:rPrChange w:id="553" w:author="EDWIN REYNALDI" w:date="2024-01-26T13:38:00Z">
            <w:rPr>
              <w:color w:val="000000" w:themeColor="text1"/>
              <w:szCs w:val="28"/>
              <w:highlight w:val="yellow"/>
            </w:rPr>
          </w:rPrChange>
        </w:rPr>
        <w:t xml:space="preserve"> </w:t>
      </w:r>
      <w:proofErr w:type="spellStart"/>
      <w:r w:rsidRPr="00F33E0A">
        <w:rPr>
          <w:color w:val="000000" w:themeColor="text1"/>
          <w:szCs w:val="28"/>
          <w:rPrChange w:id="554" w:author="EDWIN REYNALDI" w:date="2024-01-26T13:38:00Z">
            <w:rPr>
              <w:color w:val="000000" w:themeColor="text1"/>
              <w:szCs w:val="28"/>
              <w:highlight w:val="yellow"/>
            </w:rPr>
          </w:rPrChange>
        </w:rPr>
        <w:t>Ketiga</w:t>
      </w:r>
      <w:proofErr w:type="spellEnd"/>
      <w:r w:rsidRPr="00F33E0A">
        <w:rPr>
          <w:b w:val="0"/>
          <w:sz w:val="24"/>
          <w:rPrChange w:id="555" w:author="EDWIN REYNALDI" w:date="2024-01-26T13:38:00Z">
            <w:rPr>
              <w:b w:val="0"/>
              <w:sz w:val="24"/>
              <w:highlight w:val="yellow"/>
            </w:rPr>
          </w:rPrChange>
        </w:rPr>
        <w:t xml:space="preserve">, </w:t>
      </w:r>
      <w:proofErr w:type="spellStart"/>
      <w:r w:rsidRPr="00F33E0A">
        <w:rPr>
          <w:b w:val="0"/>
          <w:sz w:val="24"/>
          <w:rPrChange w:id="556" w:author="EDWIN REYNALDI" w:date="2024-01-26T13:38:00Z">
            <w:rPr>
              <w:b w:val="0"/>
              <w:sz w:val="24"/>
              <w:highlight w:val="yellow"/>
            </w:rPr>
          </w:rPrChange>
        </w:rPr>
        <w:t>Sambungan</w:t>
      </w:r>
      <w:proofErr w:type="spellEnd"/>
    </w:p>
    <w:p w14:paraId="2DD1F922" w14:textId="77777777" w:rsidR="00427DD4" w:rsidRDefault="00427DD4" w:rsidP="00F33E0A">
      <w:pPr>
        <w:pStyle w:val="BlockLine"/>
        <w:ind w:right="-97"/>
        <w:rPr>
          <w:ins w:id="557" w:author="EDWIN REYNALDI" w:date="2024-02-15T09:32:00Z"/>
          <w:sz w:val="12"/>
          <w:szCs w:val="10"/>
        </w:rPr>
      </w:pPr>
    </w:p>
    <w:tbl>
      <w:tblPr>
        <w:tblW w:w="8622" w:type="dxa"/>
        <w:tblLayout w:type="fixed"/>
        <w:tblLook w:val="0000" w:firstRow="0" w:lastRow="0" w:firstColumn="0" w:lastColumn="0" w:noHBand="0" w:noVBand="0"/>
      </w:tblPr>
      <w:tblGrid>
        <w:gridCol w:w="1724"/>
        <w:gridCol w:w="6898"/>
      </w:tblGrid>
      <w:tr w:rsidR="008E063D" w:rsidRPr="00F33E0A" w14:paraId="668FA4D4" w14:textId="77777777" w:rsidTr="6CA5FF43">
        <w:trPr>
          <w:cantSplit/>
          <w:trHeight w:val="342"/>
          <w:ins w:id="558" w:author="EDWIN REYNALDI" w:date="2024-02-15T09:33:00Z"/>
        </w:trPr>
        <w:tc>
          <w:tcPr>
            <w:tcW w:w="1724" w:type="dxa"/>
          </w:tcPr>
          <w:p w14:paraId="791502F8" w14:textId="77777777" w:rsidR="008E063D" w:rsidRPr="00F33E0A" w:rsidRDefault="008E063D" w:rsidP="005114A1">
            <w:pPr>
              <w:pStyle w:val="Heading5"/>
              <w:ind w:left="-108" w:right="-97"/>
              <w:rPr>
                <w:ins w:id="559" w:author="EDWIN REYNALDI" w:date="2024-02-15T09:33:00Z"/>
              </w:rPr>
            </w:pPr>
            <w:commentRangeStart w:id="560"/>
            <w:proofErr w:type="spellStart"/>
            <w:ins w:id="561" w:author="EDWIN REYNALDI" w:date="2024-02-15T09:33:00Z">
              <w:r w:rsidRPr="00850E1A">
                <w:t>Pembebanan</w:t>
              </w:r>
              <w:proofErr w:type="spellEnd"/>
              <w:r w:rsidRPr="00850E1A">
                <w:t xml:space="preserve"> </w:t>
              </w:r>
              <w:proofErr w:type="spellStart"/>
              <w:r w:rsidRPr="00850E1A">
                <w:t>biaya</w:t>
              </w:r>
              <w:proofErr w:type="spellEnd"/>
              <w:r w:rsidRPr="00850E1A">
                <w:t xml:space="preserve"> </w:t>
              </w:r>
              <w:proofErr w:type="spellStart"/>
              <w:r w:rsidRPr="00850E1A">
                <w:t>distribusi</w:t>
              </w:r>
              <w:proofErr w:type="spellEnd"/>
              <w:r w:rsidRPr="00850E1A">
                <w:t xml:space="preserve"> banknotes</w:t>
              </w:r>
            </w:ins>
            <w:commentRangeEnd w:id="560"/>
            <w:ins w:id="562" w:author="EDWIN REYNALDI" w:date="2024-02-27T16:51:00Z">
              <w:r w:rsidR="00B71137">
                <w:rPr>
                  <w:rStyle w:val="CommentReference"/>
                  <w:b w:val="0"/>
                </w:rPr>
                <w:commentReference w:id="560"/>
              </w:r>
            </w:ins>
          </w:p>
        </w:tc>
        <w:tc>
          <w:tcPr>
            <w:tcW w:w="6898" w:type="dxa"/>
            <w:shd w:val="clear" w:color="auto" w:fill="auto"/>
          </w:tcPr>
          <w:p w14:paraId="73E4D1E3" w14:textId="7C1F3192" w:rsidR="008E063D" w:rsidRPr="00F33E0A" w:rsidRDefault="008E063D" w:rsidP="005114A1">
            <w:pPr>
              <w:pStyle w:val="BlockText"/>
              <w:ind w:right="-97"/>
              <w:rPr>
                <w:ins w:id="563" w:author="EDWIN REYNALDI" w:date="2024-02-15T09:36:00Z"/>
                <w:szCs w:val="22"/>
              </w:rPr>
            </w:pPr>
            <w:proofErr w:type="spellStart"/>
            <w:ins w:id="564" w:author="EDWIN REYNALDI" w:date="2024-02-15T09:33:00Z">
              <w:r w:rsidRPr="00850E1A">
                <w:t>Ketentuan</w:t>
              </w:r>
              <w:proofErr w:type="spellEnd"/>
              <w:r w:rsidRPr="00850E1A">
                <w:t xml:space="preserve"> </w:t>
              </w:r>
              <w:proofErr w:type="spellStart"/>
              <w:r w:rsidRPr="00850E1A">
                <w:t>pembebanan</w:t>
              </w:r>
              <w:proofErr w:type="spellEnd"/>
              <w:r w:rsidRPr="00850E1A">
                <w:t xml:space="preserve"> </w:t>
              </w:r>
              <w:proofErr w:type="spellStart"/>
              <w:r w:rsidRPr="00850E1A">
                <w:t>biaya</w:t>
              </w:r>
              <w:proofErr w:type="spellEnd"/>
              <w:r w:rsidRPr="00850E1A">
                <w:t xml:space="preserve"> </w:t>
              </w:r>
              <w:proofErr w:type="spellStart"/>
              <w:r w:rsidRPr="00850E1A">
                <w:t>distribusi</w:t>
              </w:r>
              <w:proofErr w:type="spellEnd"/>
              <w:r w:rsidRPr="00850E1A">
                <w:t xml:space="preserve"> banknotes </w:t>
              </w:r>
            </w:ins>
            <w:proofErr w:type="spellStart"/>
            <w:ins w:id="565" w:author="EDWIN REYNALDI" w:date="2024-02-15T10:24:00Z">
              <w:r w:rsidR="00FA4F06">
                <w:t>adalah</w:t>
              </w:r>
              <w:proofErr w:type="spellEnd"/>
              <w:r w:rsidR="00FA4F06">
                <w:t xml:space="preserve"> </w:t>
              </w:r>
            </w:ins>
            <w:proofErr w:type="spellStart"/>
            <w:ins w:id="566" w:author="EDWIN REYNALDI" w:date="2024-02-15T09:33:00Z">
              <w:r>
                <w:t>sebagai</w:t>
              </w:r>
              <w:proofErr w:type="spellEnd"/>
              <w:r>
                <w:t xml:space="preserve"> </w:t>
              </w:r>
              <w:proofErr w:type="spellStart"/>
              <w:r>
                <w:t>berikut</w:t>
              </w:r>
              <w:proofErr w:type="spellEnd"/>
              <w:r>
                <w:t>.</w:t>
              </w:r>
              <w:r w:rsidRPr="001E036A">
                <w:t xml:space="preserve"> </w:t>
              </w:r>
              <w:r w:rsidRPr="00850E1A">
                <w:t xml:space="preserve"> </w:t>
              </w:r>
            </w:ins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  <w:tblPrChange w:id="567" w:author="EDWIN REYNALDI" w:date="2024-02-27T19:41:00Z">
                <w:tblPr>
                  <w:tblStyle w:val="TableGrid"/>
                  <w:tblW w:w="0" w:type="auto"/>
                  <w:tblLayout w:type="fixed"/>
                  <w:tblLook w:val="04A0" w:firstRow="1" w:lastRow="0" w:firstColumn="1" w:lastColumn="0" w:noHBand="0" w:noVBand="1"/>
                </w:tblPr>
              </w:tblPrChange>
            </w:tblPr>
            <w:tblGrid>
              <w:gridCol w:w="1677"/>
              <w:gridCol w:w="1258"/>
              <w:gridCol w:w="1171"/>
              <w:gridCol w:w="1166"/>
              <w:gridCol w:w="1350"/>
              <w:tblGridChange w:id="568">
                <w:tblGrid>
                  <w:gridCol w:w="360"/>
                  <w:gridCol w:w="360"/>
                  <w:gridCol w:w="720"/>
                  <w:gridCol w:w="360"/>
                  <w:gridCol w:w="360"/>
                  <w:gridCol w:w="360"/>
                  <w:gridCol w:w="360"/>
                  <w:gridCol w:w="360"/>
                  <w:gridCol w:w="360"/>
                  <w:gridCol w:w="360"/>
                  <w:gridCol w:w="360"/>
                </w:tblGrid>
              </w:tblGridChange>
            </w:tblGrid>
            <w:tr w:rsidR="00CC12BD" w:rsidRPr="008E063D" w14:paraId="2AB1DD6A" w14:textId="77777777" w:rsidTr="00131AC4">
              <w:trPr>
                <w:ins w:id="569" w:author="EDWIN REYNALDI" w:date="2024-02-15T09:36:00Z"/>
              </w:trPr>
              <w:tc>
                <w:tcPr>
                  <w:tcW w:w="1677" w:type="dxa"/>
                  <w:vAlign w:val="center"/>
                  <w:tcPrChange w:id="570" w:author="EDWIN REYNALDI" w:date="2024-02-27T19:41:00Z">
                    <w:tcPr>
                      <w:tcW w:w="1310" w:type="dxa"/>
                      <w:vAlign w:val="center"/>
                    </w:tcPr>
                  </w:tcPrChange>
                </w:tcPr>
                <w:p w14:paraId="27B6F429" w14:textId="4A54461A" w:rsidR="008E063D" w:rsidRPr="008E063D" w:rsidRDefault="008E063D">
                  <w:pPr>
                    <w:pStyle w:val="BlockText"/>
                    <w:ind w:left="-145" w:right="-97"/>
                    <w:jc w:val="center"/>
                    <w:rPr>
                      <w:ins w:id="571" w:author="EDWIN REYNALDI" w:date="2024-02-15T09:36:00Z"/>
                      <w:b/>
                      <w:bCs/>
                      <w:szCs w:val="22"/>
                      <w:rPrChange w:id="572" w:author="EDWIN REYNALDI" w:date="2024-02-15T09:41:00Z">
                        <w:rPr>
                          <w:ins w:id="573" w:author="EDWIN REYNALDI" w:date="2024-02-15T09:36:00Z"/>
                          <w:szCs w:val="22"/>
                        </w:rPr>
                      </w:rPrChange>
                    </w:rPr>
                    <w:pPrChange w:id="574" w:author="EDWIN REYNALDI" w:date="2024-02-15T10:21:00Z">
                      <w:pPr>
                        <w:pStyle w:val="BlockText"/>
                        <w:ind w:right="-97"/>
                      </w:pPr>
                    </w:pPrChange>
                  </w:pPr>
                  <w:proofErr w:type="spellStart"/>
                  <w:ins w:id="575" w:author="EDWIN REYNALDI" w:date="2024-02-15T09:36:00Z">
                    <w:r w:rsidRPr="008E063D">
                      <w:rPr>
                        <w:b/>
                        <w:bCs/>
                        <w:szCs w:val="22"/>
                        <w:rPrChange w:id="576" w:author="EDWIN REYNALDI" w:date="2024-02-15T09:41:00Z">
                          <w:rPr>
                            <w:szCs w:val="22"/>
                          </w:rPr>
                        </w:rPrChange>
                      </w:rPr>
                      <w:t>Aktivitas</w:t>
                    </w:r>
                    <w:proofErr w:type="spellEnd"/>
                  </w:ins>
                </w:p>
              </w:tc>
              <w:tc>
                <w:tcPr>
                  <w:tcW w:w="1258" w:type="dxa"/>
                  <w:vAlign w:val="center"/>
                  <w:tcPrChange w:id="577" w:author="EDWIN REYNALDI" w:date="2024-02-27T19:41:00Z">
                    <w:tcPr>
                      <w:tcW w:w="1260" w:type="dxa"/>
                      <w:gridSpan w:val="2"/>
                      <w:vAlign w:val="center"/>
                    </w:tcPr>
                  </w:tcPrChange>
                </w:tcPr>
                <w:p w14:paraId="30C17F85" w14:textId="34109EDF" w:rsidR="008E063D" w:rsidRPr="008E063D" w:rsidRDefault="001A6289">
                  <w:pPr>
                    <w:pStyle w:val="BlockText"/>
                    <w:ind w:left="-145" w:right="-97"/>
                    <w:jc w:val="center"/>
                    <w:rPr>
                      <w:ins w:id="578" w:author="EDWIN REYNALDI" w:date="2024-02-15T09:36:00Z"/>
                      <w:b/>
                      <w:bCs/>
                      <w:szCs w:val="22"/>
                      <w:rPrChange w:id="579" w:author="EDWIN REYNALDI" w:date="2024-02-15T09:41:00Z">
                        <w:rPr>
                          <w:ins w:id="580" w:author="EDWIN REYNALDI" w:date="2024-02-15T09:36:00Z"/>
                          <w:szCs w:val="22"/>
                        </w:rPr>
                      </w:rPrChange>
                    </w:rPr>
                    <w:pPrChange w:id="581" w:author="EDWIN REYNALDI" w:date="2024-02-15T10:21:00Z">
                      <w:pPr>
                        <w:pStyle w:val="BlockText"/>
                        <w:ind w:right="-97"/>
                      </w:pPr>
                    </w:pPrChange>
                  </w:pPr>
                  <w:ins w:id="582" w:author="EDWIN REYNALDI" w:date="2024-02-15T11:03:00Z">
                    <w:r>
                      <w:rPr>
                        <w:b/>
                        <w:bCs/>
                        <w:szCs w:val="22"/>
                      </w:rPr>
                      <w:t xml:space="preserve">Wilayah </w:t>
                    </w:r>
                  </w:ins>
                  <w:proofErr w:type="spellStart"/>
                  <w:ins w:id="583" w:author="EDWIN REYNALDI" w:date="2024-02-15T09:37:00Z">
                    <w:r w:rsidR="008E063D" w:rsidRPr="008E063D">
                      <w:rPr>
                        <w:b/>
                        <w:bCs/>
                        <w:szCs w:val="22"/>
                        <w:rPrChange w:id="584" w:author="EDWIN REYNALDI" w:date="2024-02-15T09:41:00Z">
                          <w:rPr>
                            <w:szCs w:val="22"/>
                          </w:rPr>
                        </w:rPrChange>
                      </w:rPr>
                      <w:t>Distribusi</w:t>
                    </w:r>
                  </w:ins>
                  <w:proofErr w:type="spellEnd"/>
                </w:p>
              </w:tc>
              <w:tc>
                <w:tcPr>
                  <w:tcW w:w="1171" w:type="dxa"/>
                  <w:vAlign w:val="center"/>
                  <w:tcPrChange w:id="585" w:author="EDWIN REYNALDI" w:date="2024-02-27T19:41:00Z">
                    <w:tcPr>
                      <w:tcW w:w="900" w:type="dxa"/>
                      <w:gridSpan w:val="3"/>
                      <w:vAlign w:val="center"/>
                    </w:tcPr>
                  </w:tcPrChange>
                </w:tcPr>
                <w:p w14:paraId="0A45D4C1" w14:textId="3C1FCD9A" w:rsidR="008E063D" w:rsidRPr="008E063D" w:rsidRDefault="008E063D">
                  <w:pPr>
                    <w:pStyle w:val="BlockText"/>
                    <w:ind w:left="-145" w:right="-97"/>
                    <w:jc w:val="center"/>
                    <w:rPr>
                      <w:ins w:id="586" w:author="EDWIN REYNALDI" w:date="2024-02-15T09:36:00Z"/>
                      <w:b/>
                      <w:bCs/>
                      <w:szCs w:val="22"/>
                      <w:rPrChange w:id="587" w:author="EDWIN REYNALDI" w:date="2024-02-15T09:41:00Z">
                        <w:rPr>
                          <w:ins w:id="588" w:author="EDWIN REYNALDI" w:date="2024-02-15T09:36:00Z"/>
                          <w:szCs w:val="22"/>
                        </w:rPr>
                      </w:rPrChange>
                    </w:rPr>
                    <w:pPrChange w:id="589" w:author="EDWIN REYNALDI" w:date="2024-02-15T10:21:00Z">
                      <w:pPr>
                        <w:pStyle w:val="BlockText"/>
                        <w:ind w:right="-97"/>
                      </w:pPr>
                    </w:pPrChange>
                  </w:pPr>
                  <w:ins w:id="590" w:author="EDWIN REYNALDI" w:date="2024-02-15T09:37:00Z">
                    <w:r w:rsidRPr="008E063D">
                      <w:rPr>
                        <w:b/>
                        <w:bCs/>
                        <w:szCs w:val="22"/>
                        <w:rPrChange w:id="591" w:author="EDWIN REYNALDI" w:date="2024-02-15T09:41:00Z">
                          <w:rPr>
                            <w:szCs w:val="22"/>
                          </w:rPr>
                        </w:rPrChange>
                      </w:rPr>
                      <w:t>Nominal</w:t>
                    </w:r>
                  </w:ins>
                </w:p>
              </w:tc>
              <w:tc>
                <w:tcPr>
                  <w:tcW w:w="1166" w:type="dxa"/>
                  <w:vAlign w:val="center"/>
                  <w:tcPrChange w:id="592" w:author="EDWIN REYNALDI" w:date="2024-02-27T19:41:00Z">
                    <w:tcPr>
                      <w:tcW w:w="1800" w:type="dxa"/>
                      <w:gridSpan w:val="3"/>
                      <w:vAlign w:val="center"/>
                    </w:tcPr>
                  </w:tcPrChange>
                </w:tcPr>
                <w:p w14:paraId="33FFB5DF" w14:textId="6F58FA34" w:rsidR="008E063D" w:rsidRPr="008E063D" w:rsidRDefault="008E063D">
                  <w:pPr>
                    <w:pStyle w:val="BlockText"/>
                    <w:ind w:left="-144" w:right="-97" w:firstLine="90"/>
                    <w:jc w:val="center"/>
                    <w:rPr>
                      <w:ins w:id="593" w:author="EDWIN REYNALDI" w:date="2024-02-15T09:36:00Z"/>
                      <w:b/>
                      <w:bCs/>
                      <w:szCs w:val="22"/>
                      <w:rPrChange w:id="594" w:author="EDWIN REYNALDI" w:date="2024-02-15T09:41:00Z">
                        <w:rPr>
                          <w:ins w:id="595" w:author="EDWIN REYNALDI" w:date="2024-02-15T09:36:00Z"/>
                          <w:szCs w:val="22"/>
                        </w:rPr>
                      </w:rPrChange>
                    </w:rPr>
                    <w:pPrChange w:id="596" w:author="EDWIN REYNALDI" w:date="2024-02-15T10:17:00Z">
                      <w:pPr>
                        <w:pStyle w:val="BlockText"/>
                        <w:ind w:right="-97"/>
                      </w:pPr>
                    </w:pPrChange>
                  </w:pPr>
                  <w:proofErr w:type="spellStart"/>
                  <w:ins w:id="597" w:author="EDWIN REYNALDI" w:date="2024-02-15T09:40:00Z">
                    <w:r w:rsidRPr="008E063D">
                      <w:rPr>
                        <w:b/>
                        <w:bCs/>
                        <w:szCs w:val="22"/>
                        <w:rPrChange w:id="598" w:author="EDWIN REYNALDI" w:date="2024-02-15T09:41:00Z">
                          <w:rPr>
                            <w:szCs w:val="22"/>
                          </w:rPr>
                        </w:rPrChange>
                      </w:rPr>
                      <w:t>Kurs</w:t>
                    </w:r>
                    <w:proofErr w:type="spellEnd"/>
                    <w:r w:rsidRPr="008E063D">
                      <w:rPr>
                        <w:b/>
                        <w:bCs/>
                        <w:szCs w:val="22"/>
                        <w:rPrChange w:id="599" w:author="EDWIN REYNALDI" w:date="2024-02-15T09:41:00Z">
                          <w:rPr>
                            <w:szCs w:val="22"/>
                          </w:rPr>
                        </w:rPrChange>
                      </w:rPr>
                      <w:t xml:space="preserve"> </w:t>
                    </w:r>
                    <w:proofErr w:type="spellStart"/>
                    <w:r w:rsidRPr="008E063D">
                      <w:rPr>
                        <w:b/>
                        <w:bCs/>
                        <w:szCs w:val="22"/>
                        <w:rPrChange w:id="600" w:author="EDWIN REYNALDI" w:date="2024-02-15T09:41:00Z">
                          <w:rPr>
                            <w:szCs w:val="22"/>
                          </w:rPr>
                        </w:rPrChange>
                      </w:rPr>
                      <w:t>Transaksi</w:t>
                    </w:r>
                  </w:ins>
                  <w:proofErr w:type="spellEnd"/>
                </w:p>
              </w:tc>
              <w:tc>
                <w:tcPr>
                  <w:tcW w:w="1350" w:type="dxa"/>
                  <w:vAlign w:val="center"/>
                  <w:tcPrChange w:id="601" w:author="EDWIN REYNALDI" w:date="2024-02-27T19:41:00Z">
                    <w:tcPr>
                      <w:tcW w:w="1352" w:type="dxa"/>
                      <w:gridSpan w:val="2"/>
                      <w:vAlign w:val="center"/>
                    </w:tcPr>
                  </w:tcPrChange>
                </w:tcPr>
                <w:p w14:paraId="4848985F" w14:textId="48DDC33E" w:rsidR="008E063D" w:rsidRPr="008E063D" w:rsidRDefault="008E063D">
                  <w:pPr>
                    <w:pStyle w:val="BlockText"/>
                    <w:ind w:left="-144" w:right="-97" w:firstLine="90"/>
                    <w:jc w:val="center"/>
                    <w:rPr>
                      <w:ins w:id="602" w:author="EDWIN REYNALDI" w:date="2024-02-15T09:40:00Z"/>
                      <w:b/>
                      <w:bCs/>
                      <w:szCs w:val="22"/>
                      <w:rPrChange w:id="603" w:author="EDWIN REYNALDI" w:date="2024-02-15T09:41:00Z">
                        <w:rPr>
                          <w:ins w:id="604" w:author="EDWIN REYNALDI" w:date="2024-02-15T09:40:00Z"/>
                          <w:szCs w:val="22"/>
                        </w:rPr>
                      </w:rPrChange>
                    </w:rPr>
                    <w:pPrChange w:id="605" w:author="EDWIN REYNALDI" w:date="2024-02-15T10:17:00Z">
                      <w:pPr>
                        <w:pStyle w:val="BlockText"/>
                        <w:ind w:right="-97"/>
                      </w:pPr>
                    </w:pPrChange>
                  </w:pPr>
                  <w:proofErr w:type="spellStart"/>
                  <w:ins w:id="606" w:author="EDWIN REYNALDI" w:date="2024-02-15T09:40:00Z">
                    <w:r w:rsidRPr="008E063D">
                      <w:rPr>
                        <w:b/>
                        <w:bCs/>
                        <w:szCs w:val="22"/>
                        <w:rPrChange w:id="607" w:author="EDWIN REYNALDI" w:date="2024-02-15T09:41:00Z">
                          <w:rPr>
                            <w:szCs w:val="22"/>
                          </w:rPr>
                        </w:rPrChange>
                      </w:rPr>
                      <w:t>Pembebanan</w:t>
                    </w:r>
                    <w:proofErr w:type="spellEnd"/>
                    <w:r w:rsidRPr="008E063D">
                      <w:rPr>
                        <w:b/>
                        <w:bCs/>
                        <w:szCs w:val="22"/>
                        <w:rPrChange w:id="608" w:author="EDWIN REYNALDI" w:date="2024-02-15T09:41:00Z">
                          <w:rPr>
                            <w:szCs w:val="22"/>
                          </w:rPr>
                        </w:rPrChange>
                      </w:rPr>
                      <w:t xml:space="preserve"> </w:t>
                    </w:r>
                    <w:proofErr w:type="spellStart"/>
                    <w:r w:rsidRPr="008E063D">
                      <w:rPr>
                        <w:b/>
                        <w:bCs/>
                        <w:szCs w:val="22"/>
                        <w:rPrChange w:id="609" w:author="EDWIN REYNALDI" w:date="2024-02-15T09:41:00Z">
                          <w:rPr>
                            <w:szCs w:val="22"/>
                          </w:rPr>
                        </w:rPrChange>
                      </w:rPr>
                      <w:t>Biaya</w:t>
                    </w:r>
                    <w:proofErr w:type="spellEnd"/>
                    <w:r w:rsidRPr="008E063D">
                      <w:rPr>
                        <w:b/>
                        <w:bCs/>
                        <w:szCs w:val="22"/>
                        <w:rPrChange w:id="610" w:author="EDWIN REYNALDI" w:date="2024-02-15T09:41:00Z">
                          <w:rPr>
                            <w:szCs w:val="22"/>
                          </w:rPr>
                        </w:rPrChange>
                      </w:rPr>
                      <w:t xml:space="preserve"> </w:t>
                    </w:r>
                  </w:ins>
                </w:p>
              </w:tc>
            </w:tr>
            <w:tr w:rsidR="00066ED7" w:rsidRPr="008E063D" w14:paraId="5DF91DC8" w14:textId="77777777" w:rsidTr="00131AC4">
              <w:trPr>
                <w:ins w:id="611" w:author="EDWIN REYNALDI" w:date="2024-02-15T09:36:00Z"/>
              </w:trPr>
              <w:tc>
                <w:tcPr>
                  <w:tcW w:w="1677" w:type="dxa"/>
                  <w:vMerge w:val="restart"/>
                  <w:vAlign w:val="center"/>
                  <w:tcPrChange w:id="612" w:author="EDWIN REYNALDI" w:date="2024-02-27T19:41:00Z">
                    <w:tcPr>
                      <w:tcW w:w="1310" w:type="dxa"/>
                      <w:vMerge w:val="restart"/>
                      <w:vAlign w:val="center"/>
                    </w:tcPr>
                  </w:tcPrChange>
                </w:tcPr>
                <w:p w14:paraId="268AC3E2" w14:textId="2D0FAB7E" w:rsidR="00066ED7" w:rsidRPr="008E063D" w:rsidRDefault="00066ED7">
                  <w:pPr>
                    <w:pStyle w:val="BlockText"/>
                    <w:ind w:left="-145" w:right="-97"/>
                    <w:jc w:val="center"/>
                    <w:rPr>
                      <w:ins w:id="613" w:author="EDWIN REYNALDI" w:date="2024-02-15T09:36:00Z"/>
                      <w:szCs w:val="22"/>
                    </w:rPr>
                    <w:pPrChange w:id="614" w:author="EDWIN REYNALDI" w:date="2024-02-15T10:21:00Z">
                      <w:pPr>
                        <w:pStyle w:val="BlockText"/>
                        <w:ind w:right="-97"/>
                      </w:pPr>
                    </w:pPrChange>
                  </w:pPr>
                  <w:proofErr w:type="spellStart"/>
                  <w:ins w:id="615" w:author="EDWIN REYNALDI" w:date="2024-02-15T10:02:00Z">
                    <w:r>
                      <w:rPr>
                        <w:szCs w:val="22"/>
                      </w:rPr>
                      <w:t>Pengantaran</w:t>
                    </w:r>
                    <w:proofErr w:type="spellEnd"/>
                    <w:r>
                      <w:rPr>
                        <w:szCs w:val="22"/>
                      </w:rPr>
                      <w:t xml:space="preserve"> </w:t>
                    </w:r>
                    <w:proofErr w:type="spellStart"/>
                    <w:r>
                      <w:rPr>
                        <w:szCs w:val="22"/>
                      </w:rPr>
                      <w:t>ke</w:t>
                    </w:r>
                    <w:proofErr w:type="spellEnd"/>
                    <w:r>
                      <w:rPr>
                        <w:szCs w:val="22"/>
                      </w:rPr>
                      <w:t xml:space="preserve"> </w:t>
                    </w:r>
                    <w:proofErr w:type="spellStart"/>
                    <w:r>
                      <w:rPr>
                        <w:szCs w:val="22"/>
                      </w:rPr>
                      <w:t>cabang</w:t>
                    </w:r>
                  </w:ins>
                  <w:proofErr w:type="spellEnd"/>
                </w:p>
              </w:tc>
              <w:tc>
                <w:tcPr>
                  <w:tcW w:w="1258" w:type="dxa"/>
                  <w:vMerge w:val="restart"/>
                  <w:vAlign w:val="center"/>
                  <w:tcPrChange w:id="616" w:author="EDWIN REYNALDI" w:date="2024-02-27T19:41:00Z">
                    <w:tcPr>
                      <w:tcW w:w="1440" w:type="dxa"/>
                      <w:gridSpan w:val="3"/>
                      <w:vMerge w:val="restart"/>
                      <w:vAlign w:val="center"/>
                    </w:tcPr>
                  </w:tcPrChange>
                </w:tcPr>
                <w:p w14:paraId="3489865D" w14:textId="2EA23BD4" w:rsidR="00066ED7" w:rsidRPr="008E063D" w:rsidRDefault="00066ED7">
                  <w:pPr>
                    <w:pStyle w:val="BlockText"/>
                    <w:ind w:left="-145" w:right="-97"/>
                    <w:jc w:val="center"/>
                    <w:rPr>
                      <w:ins w:id="617" w:author="EDWIN REYNALDI" w:date="2024-02-15T09:36:00Z"/>
                      <w:szCs w:val="22"/>
                    </w:rPr>
                    <w:pPrChange w:id="618" w:author="EDWIN REYNALDI" w:date="2024-02-15T10:21:00Z">
                      <w:pPr>
                        <w:pStyle w:val="BlockText"/>
                        <w:ind w:right="-97"/>
                      </w:pPr>
                    </w:pPrChange>
                  </w:pPr>
                  <w:proofErr w:type="spellStart"/>
                  <w:ins w:id="619" w:author="EDWIN REYNALDI" w:date="2024-02-15T10:02:00Z">
                    <w:r>
                      <w:rPr>
                        <w:szCs w:val="22"/>
                      </w:rPr>
                      <w:t>Jabodetabek</w:t>
                    </w:r>
                  </w:ins>
                  <w:proofErr w:type="spellEnd"/>
                </w:p>
              </w:tc>
              <w:tc>
                <w:tcPr>
                  <w:tcW w:w="1171" w:type="dxa"/>
                  <w:vAlign w:val="center"/>
                  <w:tcPrChange w:id="620" w:author="EDWIN REYNALDI" w:date="2024-02-27T19:41:00Z">
                    <w:tcPr>
                      <w:tcW w:w="1350" w:type="dxa"/>
                      <w:gridSpan w:val="3"/>
                      <w:vAlign w:val="center"/>
                    </w:tcPr>
                  </w:tcPrChange>
                </w:tcPr>
                <w:p w14:paraId="1AF46408" w14:textId="351AACBF" w:rsidR="00066ED7" w:rsidRPr="008E063D" w:rsidRDefault="00066ED7">
                  <w:pPr>
                    <w:pStyle w:val="BlockText"/>
                    <w:ind w:left="-145" w:right="-97"/>
                    <w:jc w:val="center"/>
                    <w:rPr>
                      <w:ins w:id="621" w:author="EDWIN REYNALDI" w:date="2024-02-15T09:36:00Z"/>
                      <w:szCs w:val="22"/>
                    </w:rPr>
                    <w:pPrChange w:id="622" w:author="EDWIN REYNALDI" w:date="2024-02-15T10:21:00Z">
                      <w:pPr>
                        <w:pStyle w:val="BlockText"/>
                        <w:ind w:right="-97"/>
                      </w:pPr>
                    </w:pPrChange>
                  </w:pPr>
                  <w:proofErr w:type="spellStart"/>
                  <w:ins w:id="623" w:author="EDWIN REYNALDI" w:date="2024-02-15T10:07:00Z">
                    <w:r>
                      <w:rPr>
                        <w:szCs w:val="22"/>
                      </w:rPr>
                      <w:t>Semua</w:t>
                    </w:r>
                    <w:proofErr w:type="spellEnd"/>
                    <w:r>
                      <w:rPr>
                        <w:szCs w:val="22"/>
                      </w:rPr>
                      <w:t xml:space="preserve"> </w:t>
                    </w:r>
                    <w:r>
                      <w:rPr>
                        <w:szCs w:val="22"/>
                      </w:rPr>
                      <w:br/>
                      <w:t>nominal</w:t>
                    </w:r>
                  </w:ins>
                </w:p>
              </w:tc>
              <w:tc>
                <w:tcPr>
                  <w:tcW w:w="1166" w:type="dxa"/>
                  <w:vAlign w:val="center"/>
                  <w:tcPrChange w:id="624" w:author="EDWIN REYNALDI" w:date="2024-02-27T19:41:00Z">
                    <w:tcPr>
                      <w:tcW w:w="1170" w:type="dxa"/>
                      <w:gridSpan w:val="2"/>
                      <w:vAlign w:val="center"/>
                    </w:tcPr>
                  </w:tcPrChange>
                </w:tcPr>
                <w:p w14:paraId="2CAE589E" w14:textId="77A14BAC" w:rsidR="00066ED7" w:rsidRPr="008E063D" w:rsidRDefault="00066ED7">
                  <w:pPr>
                    <w:pStyle w:val="BlockText"/>
                    <w:ind w:left="-144" w:right="-97" w:firstLine="90"/>
                    <w:jc w:val="center"/>
                    <w:rPr>
                      <w:ins w:id="625" w:author="EDWIN REYNALDI" w:date="2024-02-15T09:36:00Z"/>
                      <w:szCs w:val="22"/>
                    </w:rPr>
                    <w:pPrChange w:id="626" w:author="EDWIN REYNALDI" w:date="2024-02-15T10:17:00Z">
                      <w:pPr>
                        <w:pStyle w:val="BlockText"/>
                        <w:ind w:right="-97"/>
                      </w:pPr>
                    </w:pPrChange>
                  </w:pPr>
                  <w:proofErr w:type="spellStart"/>
                  <w:ins w:id="627" w:author="EDWIN REYNALDI" w:date="2024-02-15T10:07:00Z">
                    <w:r>
                      <w:rPr>
                        <w:szCs w:val="22"/>
                      </w:rPr>
                      <w:t>Kurs</w:t>
                    </w:r>
                    <w:proofErr w:type="spellEnd"/>
                    <w:r>
                      <w:rPr>
                        <w:szCs w:val="22"/>
                      </w:rPr>
                      <w:t xml:space="preserve"> B</w:t>
                    </w:r>
                  </w:ins>
                </w:p>
              </w:tc>
              <w:tc>
                <w:tcPr>
                  <w:tcW w:w="1350" w:type="dxa"/>
                  <w:vAlign w:val="center"/>
                  <w:tcPrChange w:id="628" w:author="EDWIN REYNALDI" w:date="2024-02-27T19:41:00Z">
                    <w:tcPr>
                      <w:tcW w:w="1352" w:type="dxa"/>
                      <w:gridSpan w:val="2"/>
                      <w:vAlign w:val="center"/>
                    </w:tcPr>
                  </w:tcPrChange>
                </w:tcPr>
                <w:p w14:paraId="38309E1B" w14:textId="2FD7D61D" w:rsidR="00066ED7" w:rsidRPr="00B71137" w:rsidRDefault="008D2FC4">
                  <w:pPr>
                    <w:pStyle w:val="BlockText"/>
                    <w:ind w:left="-144" w:right="-97" w:firstLine="90"/>
                    <w:jc w:val="center"/>
                    <w:rPr>
                      <w:ins w:id="629" w:author="EDWIN REYNALDI" w:date="2024-02-15T09:40:00Z"/>
                      <w:szCs w:val="22"/>
                    </w:rPr>
                    <w:pPrChange w:id="630" w:author="EDWIN REYNALDI" w:date="2024-02-15T10:17:00Z">
                      <w:pPr>
                        <w:pStyle w:val="BlockText"/>
                        <w:ind w:right="-97"/>
                      </w:pPr>
                    </w:pPrChange>
                  </w:pPr>
                  <w:commentRangeStart w:id="631"/>
                  <w:ins w:id="632" w:author="EDWIN REYNALDI" w:date="2024-02-26T10:17:00Z">
                    <w:r w:rsidRPr="00B71137">
                      <w:rPr>
                        <w:color w:val="000000" w:themeColor="text1"/>
                        <w:szCs w:val="22"/>
                        <w:rPrChange w:id="633" w:author="EDWIN REYNALDI" w:date="2024-02-27T16:50:00Z">
                          <w:rPr>
                            <w:szCs w:val="22"/>
                          </w:rPr>
                        </w:rPrChange>
                      </w:rPr>
                      <w:t>Cabang</w:t>
                    </w:r>
                  </w:ins>
                  <w:commentRangeEnd w:id="631"/>
                  <w:ins w:id="634" w:author="EDWIN REYNALDI" w:date="2024-02-28T14:12:00Z">
                    <w:r w:rsidR="00114473">
                      <w:rPr>
                        <w:rStyle w:val="CommentReference"/>
                      </w:rPr>
                      <w:commentReference w:id="631"/>
                    </w:r>
                  </w:ins>
                </w:p>
              </w:tc>
            </w:tr>
            <w:tr w:rsidR="009B0015" w:rsidRPr="008E063D" w14:paraId="6FFF9555" w14:textId="77777777" w:rsidTr="00131AC4">
              <w:trPr>
                <w:ins w:id="635" w:author="EDWIN REYNALDI" w:date="2024-02-15T09:36:00Z"/>
                <w:trPrChange w:id="636" w:author="EDWIN REYNALDI" w:date="2024-02-27T19:41:00Z">
                  <w:trPr>
                    <w:gridAfter w:val="0"/>
                  </w:trPr>
                </w:trPrChange>
              </w:trPr>
              <w:tc>
                <w:tcPr>
                  <w:tcW w:w="1677" w:type="dxa"/>
                  <w:vMerge/>
                  <w:vAlign w:val="center"/>
                  <w:tcPrChange w:id="637" w:author="EDWIN REYNALDI" w:date="2024-02-27T19:41:00Z">
                    <w:tcPr>
                      <w:tcW w:w="0" w:type="auto"/>
                      <w:vMerge/>
                    </w:tcPr>
                  </w:tcPrChange>
                </w:tcPr>
                <w:p w14:paraId="53D44C08" w14:textId="77777777" w:rsidR="009B0015" w:rsidRPr="008E063D" w:rsidRDefault="009B0015">
                  <w:pPr>
                    <w:pStyle w:val="BlockText"/>
                    <w:ind w:left="-145" w:right="-97"/>
                    <w:jc w:val="center"/>
                    <w:rPr>
                      <w:ins w:id="638" w:author="EDWIN REYNALDI" w:date="2024-02-15T09:36:00Z"/>
                      <w:szCs w:val="22"/>
                    </w:rPr>
                    <w:pPrChange w:id="639" w:author="EDWIN REYNALDI" w:date="2024-02-15T10:21:00Z">
                      <w:pPr>
                        <w:pStyle w:val="BlockText"/>
                        <w:ind w:right="-97"/>
                      </w:pPr>
                    </w:pPrChange>
                  </w:pPr>
                </w:p>
              </w:tc>
              <w:tc>
                <w:tcPr>
                  <w:tcW w:w="1258" w:type="dxa"/>
                  <w:vMerge/>
                  <w:vAlign w:val="center"/>
                  <w:tcPrChange w:id="640" w:author="EDWIN REYNALDI" w:date="2024-02-27T19:41:00Z">
                    <w:tcPr>
                      <w:tcW w:w="0" w:type="auto"/>
                      <w:vMerge/>
                    </w:tcPr>
                  </w:tcPrChange>
                </w:tcPr>
                <w:p w14:paraId="1275A381" w14:textId="1C710693" w:rsidR="009B0015" w:rsidRPr="008E063D" w:rsidRDefault="009B0015">
                  <w:pPr>
                    <w:pStyle w:val="BlockText"/>
                    <w:ind w:left="-145" w:right="-97"/>
                    <w:jc w:val="center"/>
                    <w:rPr>
                      <w:ins w:id="641" w:author="EDWIN REYNALDI" w:date="2024-02-15T09:36:00Z"/>
                      <w:szCs w:val="22"/>
                    </w:rPr>
                    <w:pPrChange w:id="642" w:author="EDWIN REYNALDI" w:date="2024-02-15T10:21:00Z">
                      <w:pPr>
                        <w:pStyle w:val="BlockText"/>
                        <w:ind w:right="-97"/>
                      </w:pPr>
                    </w:pPrChange>
                  </w:pPr>
                </w:p>
              </w:tc>
              <w:tc>
                <w:tcPr>
                  <w:tcW w:w="1171" w:type="dxa"/>
                  <w:vAlign w:val="center"/>
                  <w:tcPrChange w:id="643" w:author="EDWIN REYNALDI" w:date="2024-02-27T19:41:00Z">
                    <w:tcPr>
                      <w:tcW w:w="1260" w:type="dxa"/>
                      <w:gridSpan w:val="2"/>
                      <w:vAlign w:val="center"/>
                    </w:tcPr>
                  </w:tcPrChange>
                </w:tcPr>
                <w:p w14:paraId="460E421C" w14:textId="072F46C1" w:rsidR="009B0015" w:rsidRPr="008E063D" w:rsidRDefault="009B0015">
                  <w:pPr>
                    <w:pStyle w:val="BlockText"/>
                    <w:ind w:left="-145" w:right="-97"/>
                    <w:jc w:val="center"/>
                    <w:rPr>
                      <w:ins w:id="644" w:author="EDWIN REYNALDI" w:date="2024-02-15T09:36:00Z"/>
                      <w:szCs w:val="22"/>
                    </w:rPr>
                    <w:pPrChange w:id="645" w:author="EDWIN REYNALDI" w:date="2024-02-15T10:21:00Z">
                      <w:pPr>
                        <w:pStyle w:val="BlockText"/>
                        <w:ind w:right="-97"/>
                      </w:pPr>
                    </w:pPrChange>
                  </w:pPr>
                  <w:ins w:id="646" w:author="EDWIN REYNALDI" w:date="2024-02-15T10:07:00Z">
                    <w:r>
                      <w:rPr>
                        <w:szCs w:val="22"/>
                      </w:rPr>
                      <w:t xml:space="preserve">&lt; </w:t>
                    </w:r>
                    <w:proofErr w:type="spellStart"/>
                    <w:r>
                      <w:rPr>
                        <w:szCs w:val="22"/>
                      </w:rPr>
                      <w:t>ekv</w:t>
                    </w:r>
                    <w:proofErr w:type="spellEnd"/>
                    <w:r>
                      <w:rPr>
                        <w:szCs w:val="22"/>
                      </w:rPr>
                      <w:t xml:space="preserve"> USD 50,000</w:t>
                    </w:r>
                  </w:ins>
                </w:p>
              </w:tc>
              <w:tc>
                <w:tcPr>
                  <w:tcW w:w="1166" w:type="dxa"/>
                  <w:vMerge w:val="restart"/>
                  <w:vAlign w:val="center"/>
                  <w:tcPrChange w:id="647" w:author="EDWIN REYNALDI" w:date="2024-02-27T19:41:00Z">
                    <w:tcPr>
                      <w:tcW w:w="1077" w:type="dxa"/>
                      <w:gridSpan w:val="2"/>
                      <w:vMerge w:val="restart"/>
                      <w:vAlign w:val="center"/>
                    </w:tcPr>
                  </w:tcPrChange>
                </w:tcPr>
                <w:p w14:paraId="2C0B197E" w14:textId="3D89B82B" w:rsidR="009B0015" w:rsidRPr="008E063D" w:rsidRDefault="009B0015">
                  <w:pPr>
                    <w:pStyle w:val="BlockText"/>
                    <w:spacing w:line="259" w:lineRule="auto"/>
                    <w:ind w:left="-144" w:right="-97" w:firstLine="90"/>
                    <w:jc w:val="center"/>
                    <w:rPr>
                      <w:ins w:id="648" w:author="EDWIN REYNALDI" w:date="2024-02-15T09:36:00Z"/>
                    </w:rPr>
                    <w:pPrChange w:id="649" w:author="FERNANDA PATRISIAN" w:date="2024-02-19T02:08:00Z">
                      <w:pPr>
                        <w:ind w:right="-97"/>
                      </w:pPr>
                    </w:pPrChange>
                  </w:pPr>
                  <w:ins w:id="650" w:author="EDWIN REYNALDI" w:date="2024-02-15T10:09:00Z">
                    <w:del w:id="651" w:author="FERNANDA PATRISIAN" w:date="2024-02-19T02:08:00Z">
                      <w:r w:rsidDel="6CA5FF43">
                        <w:delText>Bukan</w:delText>
                      </w:r>
                    </w:del>
                  </w:ins>
                  <w:proofErr w:type="spellStart"/>
                  <w:ins w:id="652" w:author="FERNANDA PATRISIAN" w:date="2024-02-19T02:08:00Z">
                    <w:r w:rsidR="6CA5FF43">
                      <w:t>Selain</w:t>
                    </w:r>
                  </w:ins>
                  <w:proofErr w:type="spellEnd"/>
                  <w:r>
                    <w:br/>
                  </w:r>
                  <w:ins w:id="653" w:author="EDWIN REYNALDI" w:date="2024-02-15T10:09:00Z">
                    <w:r w:rsidR="6CA5FF43">
                      <w:t xml:space="preserve"> </w:t>
                    </w:r>
                  </w:ins>
                  <w:proofErr w:type="spellStart"/>
                  <w:ins w:id="654" w:author="EDWIN REYNALDI" w:date="2024-02-15T10:08:00Z">
                    <w:r w:rsidR="6CA5FF43">
                      <w:t>Kurs</w:t>
                    </w:r>
                    <w:proofErr w:type="spellEnd"/>
                    <w:r w:rsidR="6CA5FF43">
                      <w:t xml:space="preserve"> B</w:t>
                    </w:r>
                  </w:ins>
                </w:p>
              </w:tc>
              <w:tc>
                <w:tcPr>
                  <w:tcW w:w="1350" w:type="dxa"/>
                  <w:vAlign w:val="center"/>
                  <w:tcPrChange w:id="655" w:author="EDWIN REYNALDI" w:date="2024-02-27T19:41:00Z">
                    <w:tcPr>
                      <w:tcW w:w="1350" w:type="dxa"/>
                      <w:vAlign w:val="center"/>
                    </w:tcPr>
                  </w:tcPrChange>
                </w:tcPr>
                <w:p w14:paraId="5372BB02" w14:textId="276DA049" w:rsidR="009B0015" w:rsidRPr="008E063D" w:rsidRDefault="009B0015">
                  <w:pPr>
                    <w:pStyle w:val="BlockText"/>
                    <w:ind w:left="-144" w:right="-97" w:firstLine="90"/>
                    <w:jc w:val="center"/>
                    <w:rPr>
                      <w:ins w:id="656" w:author="EDWIN REYNALDI" w:date="2024-02-15T09:40:00Z"/>
                      <w:szCs w:val="22"/>
                    </w:rPr>
                    <w:pPrChange w:id="657" w:author="EDWIN REYNALDI" w:date="2024-02-15T10:17:00Z">
                      <w:pPr>
                        <w:pStyle w:val="BlockText"/>
                        <w:ind w:right="-97"/>
                      </w:pPr>
                    </w:pPrChange>
                  </w:pPr>
                  <w:ins w:id="658" w:author="EDWIN REYNALDI" w:date="2024-02-15T10:09:00Z">
                    <w:r>
                      <w:rPr>
                        <w:szCs w:val="22"/>
                      </w:rPr>
                      <w:t>Cabang</w:t>
                    </w:r>
                  </w:ins>
                </w:p>
              </w:tc>
            </w:tr>
            <w:tr w:rsidR="009B0015" w:rsidRPr="008E063D" w14:paraId="3D4DAAEE" w14:textId="77777777" w:rsidTr="00131AC4">
              <w:trPr>
                <w:ins w:id="659" w:author="EDWIN REYNALDI" w:date="2024-02-15T10:11:00Z"/>
                <w:trPrChange w:id="660" w:author="EDWIN REYNALDI" w:date="2024-02-27T19:41:00Z">
                  <w:trPr>
                    <w:gridAfter w:val="0"/>
                  </w:trPr>
                </w:trPrChange>
              </w:trPr>
              <w:tc>
                <w:tcPr>
                  <w:tcW w:w="1677" w:type="dxa"/>
                  <w:vMerge/>
                  <w:vAlign w:val="center"/>
                  <w:tcPrChange w:id="661" w:author="EDWIN REYNALDI" w:date="2024-02-27T19:41:00Z">
                    <w:tcPr>
                      <w:tcW w:w="0" w:type="auto"/>
                      <w:vMerge/>
                    </w:tcPr>
                  </w:tcPrChange>
                </w:tcPr>
                <w:p w14:paraId="1E2BC103" w14:textId="77777777" w:rsidR="009B0015" w:rsidRPr="008E063D" w:rsidRDefault="009B0015">
                  <w:pPr>
                    <w:pStyle w:val="BlockText"/>
                    <w:ind w:left="-145" w:right="-97"/>
                    <w:jc w:val="center"/>
                    <w:rPr>
                      <w:ins w:id="662" w:author="EDWIN REYNALDI" w:date="2024-02-15T10:11:00Z"/>
                      <w:szCs w:val="22"/>
                    </w:rPr>
                    <w:pPrChange w:id="663" w:author="EDWIN REYNALDI" w:date="2024-02-15T10:21:00Z">
                      <w:pPr>
                        <w:pStyle w:val="BlockText"/>
                        <w:ind w:left="-149" w:right="-97"/>
                        <w:jc w:val="center"/>
                      </w:pPr>
                    </w:pPrChange>
                  </w:pPr>
                </w:p>
              </w:tc>
              <w:tc>
                <w:tcPr>
                  <w:tcW w:w="1258" w:type="dxa"/>
                  <w:vMerge/>
                  <w:vAlign w:val="center"/>
                  <w:tcPrChange w:id="664" w:author="EDWIN REYNALDI" w:date="2024-02-27T19:41:00Z">
                    <w:tcPr>
                      <w:tcW w:w="0" w:type="auto"/>
                      <w:vMerge/>
                    </w:tcPr>
                  </w:tcPrChange>
                </w:tcPr>
                <w:p w14:paraId="0F984BA9" w14:textId="77777777" w:rsidR="009B0015" w:rsidRDefault="009B0015">
                  <w:pPr>
                    <w:pStyle w:val="BlockText"/>
                    <w:ind w:left="-145" w:right="-97"/>
                    <w:jc w:val="center"/>
                    <w:rPr>
                      <w:ins w:id="665" w:author="EDWIN REYNALDI" w:date="2024-02-15T10:11:00Z"/>
                      <w:szCs w:val="22"/>
                    </w:rPr>
                    <w:pPrChange w:id="666" w:author="EDWIN REYNALDI" w:date="2024-02-15T10:21:00Z">
                      <w:pPr>
                        <w:pStyle w:val="BlockText"/>
                        <w:ind w:left="-149" w:right="-97"/>
                        <w:jc w:val="center"/>
                      </w:pPr>
                    </w:pPrChange>
                  </w:pPr>
                </w:p>
              </w:tc>
              <w:tc>
                <w:tcPr>
                  <w:tcW w:w="1171" w:type="dxa"/>
                  <w:vAlign w:val="center"/>
                  <w:tcPrChange w:id="667" w:author="EDWIN REYNALDI" w:date="2024-02-27T19:41:00Z">
                    <w:tcPr>
                      <w:tcW w:w="1260" w:type="dxa"/>
                      <w:gridSpan w:val="2"/>
                      <w:vAlign w:val="center"/>
                    </w:tcPr>
                  </w:tcPrChange>
                </w:tcPr>
                <w:p w14:paraId="609B5561" w14:textId="65C93639" w:rsidR="009B0015" w:rsidRPr="00E23E84" w:rsidRDefault="009B0015">
                  <w:pPr>
                    <w:pStyle w:val="BlockText"/>
                    <w:ind w:left="-145" w:right="-97"/>
                    <w:jc w:val="center"/>
                    <w:rPr>
                      <w:ins w:id="668" w:author="EDWIN REYNALDI" w:date="2024-02-15T10:11:00Z"/>
                      <w:color w:val="00B050"/>
                      <w:szCs w:val="22"/>
                      <w:rPrChange w:id="669" w:author="EDWIN REYNALDI" w:date="2024-02-27T17:30:00Z">
                        <w:rPr>
                          <w:ins w:id="670" w:author="EDWIN REYNALDI" w:date="2024-02-15T10:11:00Z"/>
                          <w:szCs w:val="22"/>
                        </w:rPr>
                      </w:rPrChange>
                    </w:rPr>
                    <w:pPrChange w:id="671" w:author="EDWIN REYNALDI" w:date="2024-02-15T10:21:00Z">
                      <w:pPr>
                        <w:pStyle w:val="BlockText"/>
                        <w:ind w:left="-149" w:right="-97"/>
                        <w:jc w:val="center"/>
                      </w:pPr>
                    </w:pPrChange>
                  </w:pPr>
                  <w:ins w:id="672" w:author="EDWIN REYNALDI" w:date="2024-02-15T10:11:00Z">
                    <w:r w:rsidRPr="008D2FC4">
                      <w:rPr>
                        <w:b/>
                        <w:bCs/>
                        <w:color w:val="00B050"/>
                        <w:szCs w:val="22"/>
                        <w:rPrChange w:id="673" w:author="EDWIN REYNALDI" w:date="2024-02-26T10:18:00Z">
                          <w:rPr>
                            <w:szCs w:val="22"/>
                          </w:rPr>
                        </w:rPrChange>
                      </w:rPr>
                      <w:t xml:space="preserve"> </w:t>
                    </w:r>
                  </w:ins>
                  <w:commentRangeStart w:id="674"/>
                  <w:ins w:id="675" w:author="EDWIN REYNALDI" w:date="2024-02-15T10:21:00Z">
                    <w:r w:rsidRPr="00E23E84">
                      <w:rPr>
                        <w:color w:val="000000" w:themeColor="text1"/>
                        <w:szCs w:val="22"/>
                        <w:rPrChange w:id="676" w:author="EDWIN REYNALDI" w:date="2024-02-27T17:30:00Z">
                          <w:rPr>
                            <w:szCs w:val="22"/>
                          </w:rPr>
                        </w:rPrChange>
                      </w:rPr>
                      <w:t xml:space="preserve">≥ </w:t>
                    </w:r>
                    <w:proofErr w:type="spellStart"/>
                    <w:r w:rsidRPr="00E23E84">
                      <w:rPr>
                        <w:color w:val="000000" w:themeColor="text1"/>
                        <w:szCs w:val="22"/>
                        <w:rPrChange w:id="677" w:author="EDWIN REYNALDI" w:date="2024-02-27T17:30:00Z">
                          <w:rPr>
                            <w:szCs w:val="22"/>
                          </w:rPr>
                        </w:rPrChange>
                      </w:rPr>
                      <w:t>ekv</w:t>
                    </w:r>
                    <w:proofErr w:type="spellEnd"/>
                    <w:r w:rsidRPr="00E23E84">
                      <w:rPr>
                        <w:color w:val="000000" w:themeColor="text1"/>
                        <w:szCs w:val="22"/>
                        <w:rPrChange w:id="678" w:author="EDWIN REYNALDI" w:date="2024-02-27T17:30:00Z">
                          <w:rPr>
                            <w:szCs w:val="22"/>
                          </w:rPr>
                        </w:rPrChange>
                      </w:rPr>
                      <w:t xml:space="preserve"> USD 50,000</w:t>
                    </w:r>
                  </w:ins>
                  <w:commentRangeEnd w:id="674"/>
                  <w:ins w:id="679" w:author="EDWIN REYNALDI" w:date="2024-02-27T17:26:00Z">
                    <w:r w:rsidR="00E23E84" w:rsidRPr="00E23E84">
                      <w:rPr>
                        <w:rStyle w:val="CommentReference"/>
                        <w:color w:val="000000" w:themeColor="text1"/>
                        <w:rPrChange w:id="680" w:author="EDWIN REYNALDI" w:date="2024-02-27T17:30:00Z">
                          <w:rPr>
                            <w:rStyle w:val="CommentReference"/>
                          </w:rPr>
                        </w:rPrChange>
                      </w:rPr>
                      <w:commentReference w:id="674"/>
                    </w:r>
                  </w:ins>
                </w:p>
              </w:tc>
              <w:tc>
                <w:tcPr>
                  <w:tcW w:w="1166" w:type="dxa"/>
                  <w:vMerge/>
                  <w:vAlign w:val="center"/>
                  <w:tcPrChange w:id="681" w:author="EDWIN REYNALDI" w:date="2024-02-27T19:41:00Z">
                    <w:tcPr>
                      <w:tcW w:w="0" w:type="auto"/>
                      <w:vMerge/>
                    </w:tcPr>
                  </w:tcPrChange>
                </w:tcPr>
                <w:p w14:paraId="422752EA" w14:textId="2A6EF69B" w:rsidR="009B0015" w:rsidRPr="008D2FC4" w:rsidRDefault="009B0015">
                  <w:pPr>
                    <w:pStyle w:val="BlockText"/>
                    <w:ind w:left="-144" w:right="-97" w:firstLine="90"/>
                    <w:jc w:val="center"/>
                    <w:rPr>
                      <w:ins w:id="682" w:author="EDWIN REYNALDI" w:date="2024-02-15T10:11:00Z"/>
                      <w:b/>
                      <w:bCs/>
                      <w:color w:val="00B050"/>
                      <w:szCs w:val="22"/>
                      <w:rPrChange w:id="683" w:author="EDWIN REYNALDI" w:date="2024-02-26T10:18:00Z">
                        <w:rPr>
                          <w:ins w:id="684" w:author="EDWIN REYNALDI" w:date="2024-02-15T10:11:00Z"/>
                          <w:szCs w:val="22"/>
                        </w:rPr>
                      </w:rPrChange>
                    </w:rPr>
                    <w:pPrChange w:id="685" w:author="EDWIN REYNALDI" w:date="2024-02-15T10:17:00Z">
                      <w:pPr>
                        <w:pStyle w:val="BlockText"/>
                        <w:ind w:left="-149" w:right="-97"/>
                        <w:jc w:val="center"/>
                      </w:pPr>
                    </w:pPrChange>
                  </w:pPr>
                </w:p>
              </w:tc>
              <w:tc>
                <w:tcPr>
                  <w:tcW w:w="1350" w:type="dxa"/>
                  <w:vAlign w:val="center"/>
                  <w:tcPrChange w:id="686" w:author="EDWIN REYNALDI" w:date="2024-02-27T19:41:00Z">
                    <w:tcPr>
                      <w:tcW w:w="1350" w:type="dxa"/>
                      <w:vAlign w:val="center"/>
                    </w:tcPr>
                  </w:tcPrChange>
                </w:tcPr>
                <w:p w14:paraId="693158E2" w14:textId="77777777" w:rsidR="00131AC4" w:rsidRDefault="009B0015">
                  <w:pPr>
                    <w:pStyle w:val="BlockText"/>
                    <w:ind w:left="-144" w:right="-97" w:firstLine="90"/>
                    <w:jc w:val="center"/>
                    <w:rPr>
                      <w:ins w:id="687" w:author="EDWIN REYNALDI" w:date="2024-02-27T19:42:00Z"/>
                      <w:color w:val="000000" w:themeColor="text1"/>
                      <w:szCs w:val="22"/>
                    </w:rPr>
                  </w:pPr>
                  <w:ins w:id="688" w:author="EDWIN REYNALDI" w:date="2024-02-15T10:11:00Z">
                    <w:r w:rsidRPr="00E23E84">
                      <w:rPr>
                        <w:color w:val="000000" w:themeColor="text1"/>
                        <w:szCs w:val="22"/>
                        <w:rPrChange w:id="689" w:author="EDWIN REYNALDI" w:date="2024-02-27T17:30:00Z">
                          <w:rPr>
                            <w:szCs w:val="22"/>
                          </w:rPr>
                        </w:rPrChange>
                      </w:rPr>
                      <w:t xml:space="preserve">Kantor </w:t>
                    </w:r>
                  </w:ins>
                </w:p>
                <w:p w14:paraId="79A4AB54" w14:textId="55423D2A" w:rsidR="009B0015" w:rsidRPr="00E23E84" w:rsidRDefault="009B0015">
                  <w:pPr>
                    <w:pStyle w:val="BlockText"/>
                    <w:ind w:left="-144" w:right="-97" w:firstLine="90"/>
                    <w:jc w:val="center"/>
                    <w:rPr>
                      <w:ins w:id="690" w:author="EDWIN REYNALDI" w:date="2024-02-15T10:11:00Z"/>
                      <w:color w:val="00B050"/>
                      <w:szCs w:val="22"/>
                      <w:rPrChange w:id="691" w:author="EDWIN REYNALDI" w:date="2024-02-27T17:30:00Z">
                        <w:rPr>
                          <w:ins w:id="692" w:author="EDWIN REYNALDI" w:date="2024-02-15T10:11:00Z"/>
                          <w:szCs w:val="22"/>
                        </w:rPr>
                      </w:rPrChange>
                    </w:rPr>
                    <w:pPrChange w:id="693" w:author="EDWIN REYNALDI" w:date="2024-02-15T10:17:00Z">
                      <w:pPr>
                        <w:pStyle w:val="BlockText"/>
                        <w:ind w:left="-149" w:right="-97"/>
                        <w:jc w:val="center"/>
                      </w:pPr>
                    </w:pPrChange>
                  </w:pPr>
                  <w:ins w:id="694" w:author="EDWIN REYNALDI" w:date="2024-02-15T10:11:00Z">
                    <w:r w:rsidRPr="00E23E84">
                      <w:rPr>
                        <w:color w:val="000000" w:themeColor="text1"/>
                        <w:szCs w:val="22"/>
                        <w:rPrChange w:id="695" w:author="EDWIN REYNALDI" w:date="2024-02-27T17:30:00Z">
                          <w:rPr>
                            <w:szCs w:val="22"/>
                          </w:rPr>
                        </w:rPrChange>
                      </w:rPr>
                      <w:t>Pusat</w:t>
                    </w:r>
                  </w:ins>
                  <w:ins w:id="696" w:author="EDWIN REYNALDI" w:date="2024-02-27T19:41:00Z">
                    <w:r w:rsidR="00131AC4" w:rsidRPr="00131AC4">
                      <w:rPr>
                        <w:color w:val="000000" w:themeColor="text1"/>
                        <w:szCs w:val="22"/>
                        <w:vertAlign w:val="superscript"/>
                        <w:rPrChange w:id="697" w:author="EDWIN REYNALDI" w:date="2024-02-27T19:41:00Z">
                          <w:rPr>
                            <w:color w:val="000000" w:themeColor="text1"/>
                            <w:szCs w:val="22"/>
                          </w:rPr>
                        </w:rPrChange>
                      </w:rPr>
                      <w:t>*)</w:t>
                    </w:r>
                  </w:ins>
                </w:p>
              </w:tc>
            </w:tr>
            <w:tr w:rsidR="0091507F" w:rsidRPr="008E063D" w14:paraId="5E95A57E" w14:textId="77777777" w:rsidTr="00131AC4">
              <w:trPr>
                <w:ins w:id="698" w:author="EDWIN REYNALDI" w:date="2024-02-15T09:36:00Z"/>
              </w:trPr>
              <w:tc>
                <w:tcPr>
                  <w:tcW w:w="1677" w:type="dxa"/>
                  <w:vMerge w:val="restart"/>
                  <w:vAlign w:val="center"/>
                  <w:tcPrChange w:id="699" w:author="EDWIN REYNALDI" w:date="2024-02-27T19:41:00Z">
                    <w:tcPr>
                      <w:tcW w:w="1675" w:type="dxa"/>
                      <w:gridSpan w:val="2"/>
                      <w:vMerge w:val="restart"/>
                      <w:vAlign w:val="center"/>
                    </w:tcPr>
                  </w:tcPrChange>
                </w:tcPr>
                <w:p w14:paraId="7D4F6E7D" w14:textId="55945142" w:rsidR="0091507F" w:rsidRPr="008E063D" w:rsidRDefault="0091507F">
                  <w:pPr>
                    <w:pStyle w:val="BlockText"/>
                    <w:ind w:left="-145" w:right="-97"/>
                    <w:jc w:val="center"/>
                    <w:rPr>
                      <w:ins w:id="700" w:author="EDWIN REYNALDI" w:date="2024-02-15T09:36:00Z"/>
                      <w:szCs w:val="22"/>
                    </w:rPr>
                    <w:pPrChange w:id="701" w:author="EDWIN REYNALDI" w:date="2024-02-15T10:21:00Z">
                      <w:pPr>
                        <w:pStyle w:val="BlockText"/>
                        <w:ind w:right="-97"/>
                      </w:pPr>
                    </w:pPrChange>
                  </w:pPr>
                  <w:proofErr w:type="spellStart"/>
                  <w:ins w:id="702" w:author="EDWIN REYNALDI" w:date="2024-02-15T10:19:00Z">
                    <w:r>
                      <w:rPr>
                        <w:szCs w:val="22"/>
                      </w:rPr>
                      <w:t>Pengambilan</w:t>
                    </w:r>
                    <w:proofErr w:type="spellEnd"/>
                    <w:r>
                      <w:rPr>
                        <w:szCs w:val="22"/>
                      </w:rPr>
                      <w:t xml:space="preserve"> </w:t>
                    </w:r>
                    <w:proofErr w:type="spellStart"/>
                    <w:r>
                      <w:rPr>
                        <w:szCs w:val="22"/>
                      </w:rPr>
                      <w:t>ke</w:t>
                    </w:r>
                    <w:proofErr w:type="spellEnd"/>
                    <w:r>
                      <w:rPr>
                        <w:szCs w:val="22"/>
                      </w:rPr>
                      <w:t xml:space="preserve"> </w:t>
                    </w:r>
                    <w:proofErr w:type="spellStart"/>
                    <w:r>
                      <w:rPr>
                        <w:szCs w:val="22"/>
                      </w:rPr>
                      <w:t>cabang</w:t>
                    </w:r>
                  </w:ins>
                  <w:proofErr w:type="spellEnd"/>
                </w:p>
              </w:tc>
              <w:tc>
                <w:tcPr>
                  <w:tcW w:w="1258" w:type="dxa"/>
                  <w:vMerge w:val="restart"/>
                  <w:vAlign w:val="center"/>
                  <w:tcPrChange w:id="703" w:author="EDWIN REYNALDI" w:date="2024-02-27T19:41:00Z">
                    <w:tcPr>
                      <w:tcW w:w="1260" w:type="dxa"/>
                      <w:gridSpan w:val="3"/>
                      <w:vMerge w:val="restart"/>
                      <w:vAlign w:val="center"/>
                    </w:tcPr>
                  </w:tcPrChange>
                </w:tcPr>
                <w:p w14:paraId="6B4E9C1B" w14:textId="1A4A5156" w:rsidR="0091507F" w:rsidRPr="008E063D" w:rsidRDefault="0091507F">
                  <w:pPr>
                    <w:pStyle w:val="BlockText"/>
                    <w:ind w:left="-145" w:right="-97"/>
                    <w:jc w:val="center"/>
                    <w:rPr>
                      <w:ins w:id="704" w:author="EDWIN REYNALDI" w:date="2024-02-15T09:36:00Z"/>
                      <w:szCs w:val="22"/>
                    </w:rPr>
                    <w:pPrChange w:id="705" w:author="EDWIN REYNALDI" w:date="2024-02-15T10:21:00Z">
                      <w:pPr>
                        <w:pStyle w:val="BlockText"/>
                        <w:ind w:right="-97"/>
                      </w:pPr>
                    </w:pPrChange>
                  </w:pPr>
                  <w:proofErr w:type="spellStart"/>
                  <w:ins w:id="706" w:author="EDWIN REYNALDI" w:date="2024-02-15T10:19:00Z">
                    <w:r>
                      <w:rPr>
                        <w:szCs w:val="22"/>
                      </w:rPr>
                      <w:t>Jabodetabek</w:t>
                    </w:r>
                  </w:ins>
                  <w:proofErr w:type="spellEnd"/>
                </w:p>
              </w:tc>
              <w:tc>
                <w:tcPr>
                  <w:tcW w:w="1171" w:type="dxa"/>
                  <w:vAlign w:val="center"/>
                  <w:tcPrChange w:id="707" w:author="EDWIN REYNALDI" w:date="2024-02-27T19:41:00Z">
                    <w:tcPr>
                      <w:tcW w:w="1260" w:type="dxa"/>
                      <w:gridSpan w:val="3"/>
                      <w:vAlign w:val="center"/>
                    </w:tcPr>
                  </w:tcPrChange>
                </w:tcPr>
                <w:p w14:paraId="41C7AAD3" w14:textId="0F140D95" w:rsidR="0091507F" w:rsidRPr="008E063D" w:rsidRDefault="0091507F">
                  <w:pPr>
                    <w:pStyle w:val="BlockText"/>
                    <w:ind w:left="-145" w:right="-97"/>
                    <w:jc w:val="center"/>
                    <w:rPr>
                      <w:ins w:id="708" w:author="EDWIN REYNALDI" w:date="2024-02-15T09:36:00Z"/>
                      <w:szCs w:val="22"/>
                    </w:rPr>
                    <w:pPrChange w:id="709" w:author="EDWIN REYNALDI" w:date="2024-02-15T10:21:00Z">
                      <w:pPr>
                        <w:pStyle w:val="BlockText"/>
                        <w:ind w:right="-97"/>
                      </w:pPr>
                    </w:pPrChange>
                  </w:pPr>
                  <w:ins w:id="710" w:author="EDWIN REYNALDI" w:date="2024-02-15T10:21:00Z">
                    <w:r>
                      <w:rPr>
                        <w:szCs w:val="22"/>
                      </w:rPr>
                      <w:t xml:space="preserve">&lt; </w:t>
                    </w:r>
                    <w:proofErr w:type="spellStart"/>
                    <w:r>
                      <w:rPr>
                        <w:szCs w:val="22"/>
                      </w:rPr>
                      <w:t>ekv</w:t>
                    </w:r>
                    <w:proofErr w:type="spellEnd"/>
                    <w:r>
                      <w:rPr>
                        <w:szCs w:val="22"/>
                      </w:rPr>
                      <w:t xml:space="preserve"> USD </w:t>
                    </w:r>
                  </w:ins>
                  <w:ins w:id="711" w:author="EDWIN REYNALDI" w:date="2024-02-15T10:22:00Z">
                    <w:r>
                      <w:rPr>
                        <w:szCs w:val="22"/>
                      </w:rPr>
                      <w:t>10</w:t>
                    </w:r>
                  </w:ins>
                  <w:ins w:id="712" w:author="EDWIN REYNALDI" w:date="2024-02-15T10:21:00Z">
                    <w:r>
                      <w:rPr>
                        <w:szCs w:val="22"/>
                      </w:rPr>
                      <w:t>0,000</w:t>
                    </w:r>
                  </w:ins>
                </w:p>
              </w:tc>
              <w:tc>
                <w:tcPr>
                  <w:tcW w:w="1166" w:type="dxa"/>
                  <w:vMerge w:val="restart"/>
                  <w:vAlign w:val="center"/>
                  <w:tcPrChange w:id="713" w:author="EDWIN REYNALDI" w:date="2024-02-27T19:41:00Z">
                    <w:tcPr>
                      <w:tcW w:w="1077" w:type="dxa"/>
                      <w:gridSpan w:val="2"/>
                      <w:vMerge w:val="restart"/>
                      <w:vAlign w:val="center"/>
                    </w:tcPr>
                  </w:tcPrChange>
                </w:tcPr>
                <w:p w14:paraId="733C4D8C" w14:textId="77777777" w:rsidR="0056550E" w:rsidRDefault="0091507F">
                  <w:pPr>
                    <w:pStyle w:val="BlockText"/>
                    <w:ind w:left="-144" w:right="-97" w:firstLine="90"/>
                    <w:jc w:val="center"/>
                    <w:rPr>
                      <w:ins w:id="714" w:author="EDWIN REYNALDI" w:date="2024-02-29T16:46:00Z"/>
                      <w:szCs w:val="22"/>
                    </w:rPr>
                  </w:pPr>
                  <w:proofErr w:type="spellStart"/>
                  <w:ins w:id="715" w:author="EDWIN REYNALDI" w:date="2024-02-15T10:20:00Z">
                    <w:r>
                      <w:rPr>
                        <w:szCs w:val="22"/>
                      </w:rPr>
                      <w:t>Semua</w:t>
                    </w:r>
                    <w:proofErr w:type="spellEnd"/>
                    <w:r>
                      <w:rPr>
                        <w:szCs w:val="22"/>
                      </w:rPr>
                      <w:t xml:space="preserve"> </w:t>
                    </w:r>
                  </w:ins>
                </w:p>
                <w:p w14:paraId="23F1339A" w14:textId="1CA7FA5C" w:rsidR="0091507F" w:rsidRPr="008E063D" w:rsidRDefault="0091507F">
                  <w:pPr>
                    <w:pStyle w:val="BlockText"/>
                    <w:ind w:left="-144" w:right="-97" w:firstLine="90"/>
                    <w:jc w:val="center"/>
                    <w:rPr>
                      <w:ins w:id="716" w:author="EDWIN REYNALDI" w:date="2024-02-15T09:36:00Z"/>
                      <w:szCs w:val="22"/>
                    </w:rPr>
                    <w:pPrChange w:id="717" w:author="EDWIN REYNALDI" w:date="2024-02-15T10:17:00Z">
                      <w:pPr>
                        <w:pStyle w:val="BlockText"/>
                        <w:ind w:right="-97"/>
                      </w:pPr>
                    </w:pPrChange>
                  </w:pPr>
                  <w:proofErr w:type="spellStart"/>
                  <w:ins w:id="718" w:author="EDWIN REYNALDI" w:date="2024-02-15T10:20:00Z">
                    <w:r>
                      <w:rPr>
                        <w:szCs w:val="22"/>
                      </w:rPr>
                      <w:t>Kurs</w:t>
                    </w:r>
                  </w:ins>
                  <w:proofErr w:type="spellEnd"/>
                </w:p>
              </w:tc>
              <w:tc>
                <w:tcPr>
                  <w:tcW w:w="1350" w:type="dxa"/>
                  <w:vAlign w:val="center"/>
                  <w:tcPrChange w:id="719" w:author="EDWIN REYNALDI" w:date="2024-02-27T19:41:00Z">
                    <w:tcPr>
                      <w:tcW w:w="1350" w:type="dxa"/>
                      <w:vAlign w:val="center"/>
                    </w:tcPr>
                  </w:tcPrChange>
                </w:tcPr>
                <w:p w14:paraId="42A18121" w14:textId="4172551E" w:rsidR="0091507F" w:rsidRPr="008E063D" w:rsidRDefault="0091507F">
                  <w:pPr>
                    <w:pStyle w:val="BlockText"/>
                    <w:ind w:left="-144" w:right="-97" w:firstLine="90"/>
                    <w:jc w:val="center"/>
                    <w:rPr>
                      <w:ins w:id="720" w:author="EDWIN REYNALDI" w:date="2024-02-15T09:40:00Z"/>
                      <w:szCs w:val="22"/>
                    </w:rPr>
                    <w:pPrChange w:id="721" w:author="EDWIN REYNALDI" w:date="2024-02-15T10:17:00Z">
                      <w:pPr>
                        <w:pStyle w:val="BlockText"/>
                        <w:ind w:right="-97"/>
                      </w:pPr>
                    </w:pPrChange>
                  </w:pPr>
                  <w:ins w:id="722" w:author="EDWIN REYNALDI" w:date="2024-02-15T10:22:00Z">
                    <w:r>
                      <w:rPr>
                        <w:szCs w:val="22"/>
                      </w:rPr>
                      <w:t>Cabang</w:t>
                    </w:r>
                  </w:ins>
                  <w:ins w:id="723" w:author="EDWIN REYNALDI" w:date="2024-02-27T19:41:00Z">
                    <w:r w:rsidR="00131AC4" w:rsidRPr="00131AC4">
                      <w:rPr>
                        <w:szCs w:val="22"/>
                        <w:vertAlign w:val="superscript"/>
                        <w:rPrChange w:id="724" w:author="EDWIN REYNALDI" w:date="2024-02-27T19:41:00Z">
                          <w:rPr>
                            <w:szCs w:val="22"/>
                          </w:rPr>
                        </w:rPrChange>
                      </w:rPr>
                      <w:t>*</w:t>
                    </w:r>
                  </w:ins>
                  <w:ins w:id="725" w:author="EDWIN REYNALDI" w:date="2024-02-23T10:10:00Z">
                    <w:r w:rsidR="00285AE2" w:rsidRPr="00285AE2">
                      <w:rPr>
                        <w:szCs w:val="22"/>
                        <w:vertAlign w:val="superscript"/>
                        <w:rPrChange w:id="726" w:author="EDWIN REYNALDI" w:date="2024-02-23T10:10:00Z">
                          <w:rPr>
                            <w:szCs w:val="22"/>
                          </w:rPr>
                        </w:rPrChange>
                      </w:rPr>
                      <w:t>*)</w:t>
                    </w:r>
                  </w:ins>
                </w:p>
              </w:tc>
            </w:tr>
            <w:tr w:rsidR="0091507F" w:rsidRPr="008E063D" w14:paraId="56F9708B" w14:textId="77777777" w:rsidTr="00131AC4">
              <w:trPr>
                <w:ins w:id="727" w:author="EDWIN REYNALDI" w:date="2024-02-15T10:20:00Z"/>
                <w:trPrChange w:id="728" w:author="EDWIN REYNALDI" w:date="2024-02-27T19:41:00Z">
                  <w:trPr>
                    <w:gridAfter w:val="0"/>
                  </w:trPr>
                </w:trPrChange>
              </w:trPr>
              <w:tc>
                <w:tcPr>
                  <w:tcW w:w="1677" w:type="dxa"/>
                  <w:vMerge/>
                  <w:vAlign w:val="center"/>
                  <w:tcPrChange w:id="729" w:author="EDWIN REYNALDI" w:date="2024-02-27T19:41:00Z">
                    <w:tcPr>
                      <w:tcW w:w="0" w:type="auto"/>
                      <w:vMerge/>
                    </w:tcPr>
                  </w:tcPrChange>
                </w:tcPr>
                <w:p w14:paraId="1136FFC1" w14:textId="77777777" w:rsidR="0091507F" w:rsidRDefault="0091507F">
                  <w:pPr>
                    <w:pStyle w:val="BlockText"/>
                    <w:ind w:left="-145" w:right="-97"/>
                    <w:jc w:val="center"/>
                    <w:rPr>
                      <w:ins w:id="730" w:author="EDWIN REYNALDI" w:date="2024-02-15T10:20:00Z"/>
                      <w:szCs w:val="22"/>
                    </w:rPr>
                    <w:pPrChange w:id="731" w:author="EDWIN REYNALDI" w:date="2024-02-15T10:21:00Z">
                      <w:pPr>
                        <w:pStyle w:val="BlockText"/>
                        <w:ind w:left="-144" w:right="-97" w:firstLine="90"/>
                        <w:jc w:val="center"/>
                      </w:pPr>
                    </w:pPrChange>
                  </w:pPr>
                </w:p>
              </w:tc>
              <w:tc>
                <w:tcPr>
                  <w:tcW w:w="1258" w:type="dxa"/>
                  <w:vMerge/>
                  <w:vAlign w:val="center"/>
                  <w:tcPrChange w:id="732" w:author="EDWIN REYNALDI" w:date="2024-02-27T19:41:00Z">
                    <w:tcPr>
                      <w:tcW w:w="0" w:type="auto"/>
                      <w:vMerge/>
                    </w:tcPr>
                  </w:tcPrChange>
                </w:tcPr>
                <w:p w14:paraId="05FE37BA" w14:textId="77777777" w:rsidR="0091507F" w:rsidRDefault="0091507F">
                  <w:pPr>
                    <w:pStyle w:val="BlockText"/>
                    <w:ind w:left="-145" w:right="-97"/>
                    <w:jc w:val="center"/>
                    <w:rPr>
                      <w:ins w:id="733" w:author="EDWIN REYNALDI" w:date="2024-02-15T10:20:00Z"/>
                      <w:szCs w:val="22"/>
                    </w:rPr>
                    <w:pPrChange w:id="734" w:author="EDWIN REYNALDI" w:date="2024-02-15T10:21:00Z">
                      <w:pPr>
                        <w:pStyle w:val="BlockText"/>
                        <w:ind w:left="-144" w:right="-97" w:firstLine="90"/>
                        <w:jc w:val="center"/>
                      </w:pPr>
                    </w:pPrChange>
                  </w:pPr>
                </w:p>
              </w:tc>
              <w:tc>
                <w:tcPr>
                  <w:tcW w:w="1171" w:type="dxa"/>
                  <w:vAlign w:val="center"/>
                  <w:tcPrChange w:id="735" w:author="EDWIN REYNALDI" w:date="2024-02-27T19:41:00Z">
                    <w:tcPr>
                      <w:tcW w:w="1260" w:type="dxa"/>
                      <w:gridSpan w:val="2"/>
                      <w:vAlign w:val="center"/>
                    </w:tcPr>
                  </w:tcPrChange>
                </w:tcPr>
                <w:p w14:paraId="04AC9F49" w14:textId="0568E711" w:rsidR="0091507F" w:rsidRPr="008E063D" w:rsidRDefault="0091507F">
                  <w:pPr>
                    <w:pStyle w:val="BlockText"/>
                    <w:ind w:left="-145" w:right="-97"/>
                    <w:jc w:val="center"/>
                    <w:rPr>
                      <w:ins w:id="736" w:author="EDWIN REYNALDI" w:date="2024-02-15T10:20:00Z"/>
                      <w:szCs w:val="22"/>
                    </w:rPr>
                    <w:pPrChange w:id="737" w:author="EDWIN REYNALDI" w:date="2024-02-15T10:21:00Z">
                      <w:pPr>
                        <w:pStyle w:val="BlockText"/>
                        <w:ind w:left="-144" w:right="-97" w:firstLine="90"/>
                        <w:jc w:val="center"/>
                      </w:pPr>
                    </w:pPrChange>
                  </w:pPr>
                  <w:ins w:id="738" w:author="EDWIN REYNALDI" w:date="2024-02-15T10:21:00Z">
                    <w:r>
                      <w:rPr>
                        <w:szCs w:val="22"/>
                      </w:rPr>
                      <w:t xml:space="preserve">≥ </w:t>
                    </w:r>
                    <w:proofErr w:type="spellStart"/>
                    <w:r>
                      <w:rPr>
                        <w:szCs w:val="22"/>
                      </w:rPr>
                      <w:t>ekv</w:t>
                    </w:r>
                    <w:proofErr w:type="spellEnd"/>
                    <w:r>
                      <w:rPr>
                        <w:szCs w:val="22"/>
                      </w:rPr>
                      <w:t xml:space="preserve"> USD 100,000</w:t>
                    </w:r>
                  </w:ins>
                </w:p>
              </w:tc>
              <w:tc>
                <w:tcPr>
                  <w:tcW w:w="1166" w:type="dxa"/>
                  <w:vMerge/>
                  <w:vAlign w:val="center"/>
                  <w:tcPrChange w:id="739" w:author="EDWIN REYNALDI" w:date="2024-02-27T19:41:00Z">
                    <w:tcPr>
                      <w:tcW w:w="0" w:type="auto"/>
                      <w:vMerge/>
                    </w:tcPr>
                  </w:tcPrChange>
                </w:tcPr>
                <w:p w14:paraId="6D675649" w14:textId="77777777" w:rsidR="0091507F" w:rsidRPr="008E063D" w:rsidRDefault="0091507F" w:rsidP="0091507F">
                  <w:pPr>
                    <w:pStyle w:val="BlockText"/>
                    <w:ind w:left="-144" w:right="-97" w:firstLine="90"/>
                    <w:jc w:val="center"/>
                    <w:rPr>
                      <w:ins w:id="740" w:author="EDWIN REYNALDI" w:date="2024-02-15T10:20:00Z"/>
                      <w:szCs w:val="22"/>
                    </w:rPr>
                  </w:pPr>
                </w:p>
              </w:tc>
              <w:tc>
                <w:tcPr>
                  <w:tcW w:w="1350" w:type="dxa"/>
                  <w:vAlign w:val="center"/>
                  <w:tcPrChange w:id="741" w:author="EDWIN REYNALDI" w:date="2024-02-27T19:41:00Z">
                    <w:tcPr>
                      <w:tcW w:w="1350" w:type="dxa"/>
                      <w:vAlign w:val="center"/>
                    </w:tcPr>
                  </w:tcPrChange>
                </w:tcPr>
                <w:p w14:paraId="30661326" w14:textId="795A7135" w:rsidR="0091507F" w:rsidRPr="008E063D" w:rsidRDefault="0091507F" w:rsidP="0091507F">
                  <w:pPr>
                    <w:pStyle w:val="BlockText"/>
                    <w:ind w:left="-144" w:right="-97" w:firstLine="90"/>
                    <w:jc w:val="center"/>
                    <w:rPr>
                      <w:ins w:id="742" w:author="EDWIN REYNALDI" w:date="2024-02-15T10:20:00Z"/>
                      <w:szCs w:val="22"/>
                    </w:rPr>
                  </w:pPr>
                  <w:ins w:id="743" w:author="EDWIN REYNALDI" w:date="2024-02-15T10:22:00Z">
                    <w:r>
                      <w:rPr>
                        <w:szCs w:val="22"/>
                      </w:rPr>
                      <w:t>Kantor Pusat</w:t>
                    </w:r>
                  </w:ins>
                </w:p>
              </w:tc>
            </w:tr>
            <w:tr w:rsidR="0091507F" w:rsidRPr="008E063D" w14:paraId="501BEB79" w14:textId="77777777" w:rsidTr="00771066">
              <w:trPr>
                <w:ins w:id="744" w:author="EDWIN REYNALDI" w:date="2024-02-15T09:36:00Z"/>
              </w:trPr>
              <w:tc>
                <w:tcPr>
                  <w:tcW w:w="1677" w:type="dxa"/>
                  <w:vAlign w:val="center"/>
                  <w:tcPrChange w:id="745" w:author="EDWIN REYNALDI" w:date="2024-02-19T09:27:00Z">
                    <w:tcPr>
                      <w:tcW w:w="1675" w:type="dxa"/>
                      <w:gridSpan w:val="2"/>
                      <w:vAlign w:val="center"/>
                    </w:tcPr>
                  </w:tcPrChange>
                </w:tcPr>
                <w:p w14:paraId="03C33B7E" w14:textId="029416E6" w:rsidR="0091507F" w:rsidRPr="008E063D" w:rsidRDefault="0091507F">
                  <w:pPr>
                    <w:pStyle w:val="BlockText"/>
                    <w:ind w:left="-145" w:right="-97"/>
                    <w:jc w:val="center"/>
                    <w:rPr>
                      <w:ins w:id="746" w:author="EDWIN REYNALDI" w:date="2024-02-15T09:36:00Z"/>
                      <w:szCs w:val="22"/>
                    </w:rPr>
                    <w:pPrChange w:id="747" w:author="EDWIN REYNALDI" w:date="2024-02-15T10:21:00Z">
                      <w:pPr>
                        <w:pStyle w:val="BlockText"/>
                        <w:ind w:right="-97"/>
                      </w:pPr>
                    </w:pPrChange>
                  </w:pPr>
                  <w:proofErr w:type="spellStart"/>
                  <w:ins w:id="748" w:author="EDWIN REYNALDI" w:date="2024-02-15T10:19:00Z">
                    <w:r>
                      <w:rPr>
                        <w:szCs w:val="22"/>
                      </w:rPr>
                      <w:t>Pengantaran</w:t>
                    </w:r>
                    <w:proofErr w:type="spellEnd"/>
                    <w:r>
                      <w:rPr>
                        <w:szCs w:val="22"/>
                      </w:rPr>
                      <w:t xml:space="preserve"> dan </w:t>
                    </w:r>
                    <w:proofErr w:type="spellStart"/>
                    <w:r>
                      <w:rPr>
                        <w:szCs w:val="22"/>
                      </w:rPr>
                      <w:t>pengambilan</w:t>
                    </w:r>
                    <w:proofErr w:type="spellEnd"/>
                    <w:r>
                      <w:rPr>
                        <w:szCs w:val="22"/>
                      </w:rPr>
                      <w:t xml:space="preserve"> </w:t>
                    </w:r>
                    <w:proofErr w:type="spellStart"/>
                    <w:r>
                      <w:rPr>
                        <w:szCs w:val="22"/>
                      </w:rPr>
                      <w:t>ke</w:t>
                    </w:r>
                    <w:proofErr w:type="spellEnd"/>
                    <w:r>
                      <w:rPr>
                        <w:szCs w:val="22"/>
                      </w:rPr>
                      <w:t xml:space="preserve"> </w:t>
                    </w:r>
                    <w:proofErr w:type="spellStart"/>
                    <w:r>
                      <w:rPr>
                        <w:szCs w:val="22"/>
                      </w:rPr>
                      <w:t>cabang</w:t>
                    </w:r>
                  </w:ins>
                  <w:proofErr w:type="spellEnd"/>
                </w:p>
              </w:tc>
              <w:tc>
                <w:tcPr>
                  <w:tcW w:w="1258" w:type="dxa"/>
                  <w:vAlign w:val="center"/>
                  <w:tcPrChange w:id="749" w:author="EDWIN REYNALDI" w:date="2024-02-19T09:27:00Z">
                    <w:tcPr>
                      <w:tcW w:w="1260" w:type="dxa"/>
                      <w:gridSpan w:val="3"/>
                      <w:vAlign w:val="center"/>
                    </w:tcPr>
                  </w:tcPrChange>
                </w:tcPr>
                <w:p w14:paraId="73CE0226" w14:textId="063F38C5" w:rsidR="0091507F" w:rsidRPr="008E063D" w:rsidRDefault="0091507F">
                  <w:pPr>
                    <w:pStyle w:val="BlockText"/>
                    <w:ind w:left="-145" w:right="-97"/>
                    <w:jc w:val="center"/>
                    <w:rPr>
                      <w:ins w:id="750" w:author="EDWIN REYNALDI" w:date="2024-02-15T09:36:00Z"/>
                      <w:szCs w:val="22"/>
                    </w:rPr>
                    <w:pPrChange w:id="751" w:author="EDWIN REYNALDI" w:date="2024-02-15T10:21:00Z">
                      <w:pPr>
                        <w:pStyle w:val="BlockText"/>
                        <w:ind w:right="-97"/>
                      </w:pPr>
                    </w:pPrChange>
                  </w:pPr>
                  <w:proofErr w:type="spellStart"/>
                  <w:ins w:id="752" w:author="EDWIN REYNALDI" w:date="2024-02-15T10:19:00Z">
                    <w:r>
                      <w:rPr>
                        <w:szCs w:val="22"/>
                      </w:rPr>
                      <w:t>Luar</w:t>
                    </w:r>
                    <w:proofErr w:type="spellEnd"/>
                    <w:r>
                      <w:rPr>
                        <w:szCs w:val="22"/>
                      </w:rPr>
                      <w:t xml:space="preserve"> </w:t>
                    </w:r>
                    <w:proofErr w:type="spellStart"/>
                    <w:r>
                      <w:rPr>
                        <w:szCs w:val="22"/>
                      </w:rPr>
                      <w:t>Jabodetabek</w:t>
                    </w:r>
                  </w:ins>
                  <w:proofErr w:type="spellEnd"/>
                </w:p>
              </w:tc>
              <w:tc>
                <w:tcPr>
                  <w:tcW w:w="3687" w:type="dxa"/>
                  <w:gridSpan w:val="3"/>
                  <w:vAlign w:val="center"/>
                  <w:tcPrChange w:id="753" w:author="EDWIN REYNALDI" w:date="2024-02-19T09:27:00Z">
                    <w:tcPr>
                      <w:tcW w:w="3687" w:type="dxa"/>
                      <w:gridSpan w:val="6"/>
                      <w:vAlign w:val="center"/>
                    </w:tcPr>
                  </w:tcPrChange>
                </w:tcPr>
                <w:p w14:paraId="6040E527" w14:textId="015CE44E" w:rsidR="0091507F" w:rsidRPr="008E063D" w:rsidRDefault="0091507F">
                  <w:pPr>
                    <w:pStyle w:val="BlockText"/>
                    <w:ind w:left="-145" w:right="-97"/>
                    <w:jc w:val="center"/>
                    <w:rPr>
                      <w:ins w:id="754" w:author="EDWIN REYNALDI" w:date="2024-02-15T09:40:00Z"/>
                      <w:szCs w:val="22"/>
                    </w:rPr>
                    <w:pPrChange w:id="755" w:author="EDWIN REYNALDI" w:date="2024-02-15T10:21:00Z">
                      <w:pPr>
                        <w:pStyle w:val="BlockText"/>
                        <w:ind w:right="-97"/>
                      </w:pPr>
                    </w:pPrChange>
                  </w:pPr>
                  <w:proofErr w:type="spellStart"/>
                  <w:ins w:id="756" w:author="EDWIN REYNALDI" w:date="2024-02-15T10:19:00Z">
                    <w:r>
                      <w:rPr>
                        <w:szCs w:val="22"/>
                      </w:rPr>
                      <w:t>Pembebanan</w:t>
                    </w:r>
                    <w:proofErr w:type="spellEnd"/>
                    <w:r>
                      <w:rPr>
                        <w:szCs w:val="22"/>
                      </w:rPr>
                      <w:t xml:space="preserve"> </w:t>
                    </w:r>
                    <w:proofErr w:type="spellStart"/>
                    <w:r>
                      <w:rPr>
                        <w:szCs w:val="22"/>
                      </w:rPr>
                      <w:t>biaya</w:t>
                    </w:r>
                    <w:proofErr w:type="spellEnd"/>
                    <w:r>
                      <w:rPr>
                        <w:szCs w:val="22"/>
                      </w:rPr>
                      <w:t xml:space="preserve"> </w:t>
                    </w:r>
                    <w:proofErr w:type="spellStart"/>
                    <w:r>
                      <w:rPr>
                        <w:szCs w:val="22"/>
                      </w:rPr>
                      <w:t>sesuai</w:t>
                    </w:r>
                    <w:proofErr w:type="spellEnd"/>
                    <w:r>
                      <w:rPr>
                        <w:szCs w:val="22"/>
                      </w:rPr>
                      <w:t xml:space="preserve"> </w:t>
                    </w:r>
                    <w:proofErr w:type="spellStart"/>
                    <w:r>
                      <w:rPr>
                        <w:szCs w:val="22"/>
                      </w:rPr>
                      <w:t>dengan</w:t>
                    </w:r>
                  </w:ins>
                  <w:proofErr w:type="spellEnd"/>
                  <w:ins w:id="757" w:author="EDWIN REYNALDI" w:date="2024-02-15T11:02:00Z">
                    <w:r w:rsidR="001A6289">
                      <w:rPr>
                        <w:szCs w:val="22"/>
                      </w:rPr>
                      <w:t xml:space="preserve"> unit </w:t>
                    </w:r>
                    <w:proofErr w:type="spellStart"/>
                    <w:r w:rsidR="001A6289">
                      <w:rPr>
                        <w:szCs w:val="22"/>
                      </w:rPr>
                      <w:t>kerja</w:t>
                    </w:r>
                    <w:proofErr w:type="spellEnd"/>
                    <w:r w:rsidR="001A6289">
                      <w:rPr>
                        <w:szCs w:val="22"/>
                      </w:rPr>
                      <w:t xml:space="preserve"> yang </w:t>
                    </w:r>
                    <w:proofErr w:type="spellStart"/>
                    <w:r w:rsidR="001A6289">
                      <w:rPr>
                        <w:szCs w:val="22"/>
                      </w:rPr>
                      <w:t>melakukan</w:t>
                    </w:r>
                    <w:proofErr w:type="spellEnd"/>
                    <w:r w:rsidR="001A6289">
                      <w:rPr>
                        <w:szCs w:val="22"/>
                      </w:rPr>
                      <w:t xml:space="preserve"> </w:t>
                    </w:r>
                    <w:proofErr w:type="spellStart"/>
                    <w:r w:rsidR="001A6289">
                      <w:rPr>
                        <w:szCs w:val="22"/>
                      </w:rPr>
                      <w:t>i</w:t>
                    </w:r>
                  </w:ins>
                  <w:ins w:id="758" w:author="EDWIN REYNALDI" w:date="2024-02-15T11:03:00Z">
                    <w:r w:rsidR="001A6289">
                      <w:rPr>
                        <w:szCs w:val="22"/>
                      </w:rPr>
                      <w:t>nisiatif</w:t>
                    </w:r>
                  </w:ins>
                  <w:proofErr w:type="spellEnd"/>
                  <w:ins w:id="759" w:author="EDWIN REYNALDI" w:date="2024-02-15T11:02:00Z">
                    <w:r w:rsidR="001A6289">
                      <w:rPr>
                        <w:szCs w:val="22"/>
                      </w:rPr>
                      <w:t xml:space="preserve"> </w:t>
                    </w:r>
                  </w:ins>
                  <w:proofErr w:type="spellStart"/>
                  <w:ins w:id="760" w:author="EDWIN REYNALDI" w:date="2024-02-15T11:03:00Z">
                    <w:r w:rsidR="001A6289">
                      <w:rPr>
                        <w:szCs w:val="22"/>
                      </w:rPr>
                      <w:t>awal</w:t>
                    </w:r>
                    <w:proofErr w:type="spellEnd"/>
                    <w:r w:rsidR="001A6289">
                      <w:rPr>
                        <w:szCs w:val="22"/>
                      </w:rPr>
                      <w:t xml:space="preserve"> </w:t>
                    </w:r>
                  </w:ins>
                  <w:proofErr w:type="spellStart"/>
                  <w:ins w:id="761" w:author="EDWIN REYNALDI" w:date="2024-02-15T11:02:00Z">
                    <w:r w:rsidR="001A6289">
                      <w:rPr>
                        <w:szCs w:val="22"/>
                      </w:rPr>
                      <w:t>pengantaran</w:t>
                    </w:r>
                    <w:proofErr w:type="spellEnd"/>
                    <w:r w:rsidR="001A6289">
                      <w:rPr>
                        <w:szCs w:val="22"/>
                      </w:rPr>
                      <w:t xml:space="preserve"> dan </w:t>
                    </w:r>
                    <w:proofErr w:type="spellStart"/>
                    <w:r w:rsidR="001A6289">
                      <w:rPr>
                        <w:szCs w:val="22"/>
                      </w:rPr>
                      <w:t>pengambilan</w:t>
                    </w:r>
                    <w:proofErr w:type="spellEnd"/>
                    <w:r w:rsidR="001A6289">
                      <w:rPr>
                        <w:szCs w:val="22"/>
                      </w:rPr>
                      <w:t xml:space="preserve"> banknotes</w:t>
                    </w:r>
                  </w:ins>
                </w:p>
              </w:tc>
            </w:tr>
          </w:tbl>
          <w:p w14:paraId="6912ACE6" w14:textId="77777777" w:rsidR="008E063D" w:rsidRDefault="008E063D" w:rsidP="005114A1">
            <w:pPr>
              <w:pStyle w:val="BlockText"/>
              <w:ind w:right="-97"/>
              <w:rPr>
                <w:ins w:id="762" w:author="EDWIN REYNALDI" w:date="2024-02-15T11:04:00Z"/>
                <w:szCs w:val="22"/>
              </w:rPr>
            </w:pPr>
          </w:p>
          <w:p w14:paraId="57351D04" w14:textId="47413866" w:rsidR="001A6289" w:rsidRPr="00131AC4" w:rsidRDefault="001A6289" w:rsidP="005114A1">
            <w:pPr>
              <w:pStyle w:val="BlockText"/>
              <w:ind w:right="-97"/>
              <w:rPr>
                <w:ins w:id="763" w:author="EDWIN REYNALDI" w:date="2024-02-15T11:04:00Z"/>
                <w:szCs w:val="22"/>
                <w:u w:val="single"/>
                <w:rPrChange w:id="764" w:author="EDWIN REYNALDI" w:date="2024-02-27T19:43:00Z">
                  <w:rPr>
                    <w:ins w:id="765" w:author="EDWIN REYNALDI" w:date="2024-02-15T11:04:00Z"/>
                    <w:szCs w:val="22"/>
                  </w:rPr>
                </w:rPrChange>
              </w:rPr>
            </w:pPr>
            <w:proofErr w:type="spellStart"/>
            <w:ins w:id="766" w:author="EDWIN REYNALDI" w:date="2024-02-15T11:04:00Z">
              <w:r w:rsidRPr="00131AC4">
                <w:rPr>
                  <w:szCs w:val="22"/>
                  <w:u w:val="single"/>
                  <w:rPrChange w:id="767" w:author="EDWIN REYNALDI" w:date="2024-02-27T19:43:00Z">
                    <w:rPr>
                      <w:szCs w:val="22"/>
                    </w:rPr>
                  </w:rPrChange>
                </w:rPr>
                <w:t>Catatan</w:t>
              </w:r>
              <w:proofErr w:type="spellEnd"/>
              <w:r w:rsidRPr="00131AC4">
                <w:rPr>
                  <w:szCs w:val="22"/>
                  <w:u w:val="single"/>
                  <w:rPrChange w:id="768" w:author="EDWIN REYNALDI" w:date="2024-02-27T19:43:00Z">
                    <w:rPr>
                      <w:szCs w:val="22"/>
                    </w:rPr>
                  </w:rPrChange>
                </w:rPr>
                <w:t>:</w:t>
              </w:r>
            </w:ins>
          </w:p>
          <w:p w14:paraId="03064501" w14:textId="35BE1493" w:rsidR="00131AC4" w:rsidRDefault="00131AC4" w:rsidP="005114A1">
            <w:pPr>
              <w:pStyle w:val="BlockText"/>
              <w:ind w:right="-97"/>
              <w:rPr>
                <w:ins w:id="769" w:author="EDWIN REYNALDI" w:date="2024-02-27T19:42:00Z"/>
                <w:szCs w:val="22"/>
              </w:rPr>
            </w:pPr>
            <w:ins w:id="770" w:author="EDWIN REYNALDI" w:date="2024-02-27T19:40:00Z">
              <w:r w:rsidRPr="00131AC4">
                <w:rPr>
                  <w:szCs w:val="22"/>
                  <w:vertAlign w:val="superscript"/>
                  <w:rPrChange w:id="771" w:author="EDWIN REYNALDI" w:date="2024-02-27T19:42:00Z">
                    <w:rPr>
                      <w:szCs w:val="22"/>
                    </w:rPr>
                  </w:rPrChange>
                </w:rPr>
                <w:t>*)</w:t>
              </w:r>
              <w:r>
                <w:rPr>
                  <w:szCs w:val="22"/>
                </w:rPr>
                <w:t xml:space="preserve"> Cabang </w:t>
              </w:r>
              <w:proofErr w:type="spellStart"/>
              <w:r>
                <w:rPr>
                  <w:szCs w:val="22"/>
                </w:rPr>
                <w:t>perlu</w:t>
              </w:r>
              <w:proofErr w:type="spellEnd"/>
              <w:r>
                <w:rPr>
                  <w:szCs w:val="22"/>
                </w:rPr>
                <w:t xml:space="preserve"> </w:t>
              </w:r>
            </w:ins>
            <w:proofErr w:type="spellStart"/>
            <w:ins w:id="772" w:author="EDWIN REYNALDI" w:date="2024-02-27T19:41:00Z">
              <w:r>
                <w:rPr>
                  <w:szCs w:val="22"/>
                </w:rPr>
                <w:t>mengirimkan</w:t>
              </w:r>
              <w:proofErr w:type="spellEnd"/>
              <w:r>
                <w:rPr>
                  <w:szCs w:val="22"/>
                </w:rPr>
                <w:t xml:space="preserve"> nota </w:t>
              </w:r>
              <w:proofErr w:type="spellStart"/>
              <w:r>
                <w:rPr>
                  <w:szCs w:val="22"/>
                </w:rPr>
                <w:t>transaksi</w:t>
              </w:r>
              <w:proofErr w:type="spellEnd"/>
              <w:r>
                <w:rPr>
                  <w:szCs w:val="22"/>
                </w:rPr>
                <w:t xml:space="preserve"> </w:t>
              </w:r>
              <w:proofErr w:type="spellStart"/>
              <w:r>
                <w:rPr>
                  <w:szCs w:val="22"/>
                </w:rPr>
                <w:t>ke</w:t>
              </w:r>
              <w:proofErr w:type="spellEnd"/>
              <w:r>
                <w:rPr>
                  <w:szCs w:val="22"/>
                </w:rPr>
                <w:t xml:space="preserve"> Kantor Pusat</w:t>
              </w:r>
            </w:ins>
            <w:ins w:id="773" w:author="EDWIN REYNALDI" w:date="2024-02-27T19:42:00Z">
              <w:r>
                <w:rPr>
                  <w:szCs w:val="22"/>
                </w:rPr>
                <w:t xml:space="preserve"> yang </w:t>
              </w:r>
              <w:proofErr w:type="spellStart"/>
              <w:r>
                <w:rPr>
                  <w:szCs w:val="22"/>
                </w:rPr>
                <w:t>menunjukkan</w:t>
              </w:r>
              <w:proofErr w:type="spellEnd"/>
              <w:r>
                <w:rPr>
                  <w:szCs w:val="22"/>
                </w:rPr>
                <w:t xml:space="preserve"> </w:t>
              </w:r>
              <w:proofErr w:type="spellStart"/>
              <w:r>
                <w:rPr>
                  <w:szCs w:val="22"/>
                </w:rPr>
                <w:t>bahwa</w:t>
              </w:r>
              <w:proofErr w:type="spellEnd"/>
              <w:r>
                <w:rPr>
                  <w:szCs w:val="22"/>
                </w:rPr>
                <w:t xml:space="preserve"> </w:t>
              </w:r>
              <w:proofErr w:type="spellStart"/>
              <w:r>
                <w:rPr>
                  <w:szCs w:val="22"/>
                </w:rPr>
                <w:t>transaksi</w:t>
              </w:r>
              <w:proofErr w:type="spellEnd"/>
              <w:r>
                <w:rPr>
                  <w:szCs w:val="22"/>
                </w:rPr>
                <w:t xml:space="preserve"> </w:t>
              </w:r>
              <w:proofErr w:type="spellStart"/>
              <w:r>
                <w:rPr>
                  <w:szCs w:val="22"/>
                </w:rPr>
                <w:t>tersebut</w:t>
              </w:r>
              <w:proofErr w:type="spellEnd"/>
              <w:r>
                <w:rPr>
                  <w:szCs w:val="22"/>
                </w:rPr>
                <w:t xml:space="preserve"> </w:t>
              </w:r>
            </w:ins>
            <w:proofErr w:type="spellStart"/>
            <w:ins w:id="774" w:author="EDWIN REYNALDI" w:date="2024-02-27T19:43:00Z">
              <w:r>
                <w:rPr>
                  <w:szCs w:val="22"/>
                </w:rPr>
                <w:t>untuk</w:t>
              </w:r>
              <w:proofErr w:type="spellEnd"/>
              <w:r>
                <w:rPr>
                  <w:szCs w:val="22"/>
                </w:rPr>
                <w:t xml:space="preserve"> </w:t>
              </w:r>
              <w:proofErr w:type="spellStart"/>
              <w:r>
                <w:rPr>
                  <w:szCs w:val="22"/>
                </w:rPr>
                <w:t>kebutuhan</w:t>
              </w:r>
              <w:proofErr w:type="spellEnd"/>
              <w:r>
                <w:rPr>
                  <w:szCs w:val="22"/>
                </w:rPr>
                <w:t xml:space="preserve"> </w:t>
              </w:r>
              <w:proofErr w:type="spellStart"/>
              <w:r>
                <w:rPr>
                  <w:szCs w:val="22"/>
                </w:rPr>
                <w:t>selain</w:t>
              </w:r>
              <w:proofErr w:type="spellEnd"/>
              <w:r>
                <w:rPr>
                  <w:szCs w:val="22"/>
                </w:rPr>
                <w:t xml:space="preserve"> </w:t>
              </w:r>
              <w:proofErr w:type="spellStart"/>
              <w:r>
                <w:rPr>
                  <w:szCs w:val="22"/>
                </w:rPr>
                <w:t>kurs</w:t>
              </w:r>
              <w:proofErr w:type="spellEnd"/>
              <w:r>
                <w:rPr>
                  <w:szCs w:val="22"/>
                </w:rPr>
                <w:t xml:space="preserve"> B</w:t>
              </w:r>
            </w:ins>
            <w:ins w:id="775" w:author="EDWIN REYNALDI" w:date="2024-02-29T16:46:00Z">
              <w:r w:rsidR="0056550E">
                <w:rPr>
                  <w:szCs w:val="22"/>
                </w:rPr>
                <w:t>.</w:t>
              </w:r>
            </w:ins>
          </w:p>
          <w:p w14:paraId="7F07BAA1" w14:textId="3C6FD3FD" w:rsidR="008D2FC4" w:rsidRPr="008D2FC4" w:rsidRDefault="00131AC4" w:rsidP="00131AC4">
            <w:pPr>
              <w:pStyle w:val="BlockText"/>
              <w:ind w:right="-97"/>
              <w:rPr>
                <w:ins w:id="776" w:author="EDWIN REYNALDI" w:date="2024-02-15T09:33:00Z"/>
                <w:b/>
                <w:bCs/>
                <w:szCs w:val="22"/>
                <w:rPrChange w:id="777" w:author="EDWIN REYNALDI" w:date="2024-02-26T10:23:00Z">
                  <w:rPr>
                    <w:ins w:id="778" w:author="EDWIN REYNALDI" w:date="2024-02-15T09:33:00Z"/>
                    <w:szCs w:val="22"/>
                  </w:rPr>
                </w:rPrChange>
              </w:rPr>
            </w:pPr>
            <w:ins w:id="779" w:author="EDWIN REYNALDI" w:date="2024-02-27T19:42:00Z">
              <w:r w:rsidRPr="00232323">
                <w:rPr>
                  <w:szCs w:val="22"/>
                  <w:vertAlign w:val="superscript"/>
                </w:rPr>
                <w:t>*</w:t>
              </w:r>
              <w:r>
                <w:rPr>
                  <w:szCs w:val="22"/>
                  <w:vertAlign w:val="superscript"/>
                </w:rPr>
                <w:t>*</w:t>
              </w:r>
              <w:r w:rsidRPr="00232323">
                <w:rPr>
                  <w:szCs w:val="22"/>
                  <w:vertAlign w:val="superscript"/>
                </w:rPr>
                <w:t>)</w:t>
              </w:r>
              <w:r>
                <w:rPr>
                  <w:szCs w:val="22"/>
                </w:rPr>
                <w:t xml:space="preserve"> </w:t>
              </w:r>
              <w:proofErr w:type="spellStart"/>
              <w:r>
                <w:rPr>
                  <w:szCs w:val="22"/>
                </w:rPr>
                <w:t>Apabila</w:t>
              </w:r>
              <w:proofErr w:type="spellEnd"/>
              <w:r>
                <w:rPr>
                  <w:szCs w:val="22"/>
                </w:rPr>
                <w:t xml:space="preserve"> </w:t>
              </w:r>
              <w:proofErr w:type="spellStart"/>
              <w:r>
                <w:rPr>
                  <w:szCs w:val="22"/>
                </w:rPr>
                <w:t>inisiatif</w:t>
              </w:r>
              <w:proofErr w:type="spellEnd"/>
              <w:r>
                <w:rPr>
                  <w:szCs w:val="22"/>
                </w:rPr>
                <w:t xml:space="preserve"> </w:t>
              </w:r>
              <w:proofErr w:type="spellStart"/>
              <w:r>
                <w:rPr>
                  <w:szCs w:val="22"/>
                </w:rPr>
                <w:t>awal</w:t>
              </w:r>
              <w:proofErr w:type="spellEnd"/>
              <w:r>
                <w:rPr>
                  <w:szCs w:val="22"/>
                </w:rPr>
                <w:t xml:space="preserve"> </w:t>
              </w:r>
              <w:proofErr w:type="spellStart"/>
              <w:r>
                <w:rPr>
                  <w:szCs w:val="22"/>
                </w:rPr>
                <w:t>pengambilan</w:t>
              </w:r>
              <w:proofErr w:type="spellEnd"/>
              <w:r>
                <w:rPr>
                  <w:szCs w:val="22"/>
                </w:rPr>
                <w:t xml:space="preserve"> banknotes </w:t>
              </w:r>
              <w:proofErr w:type="spellStart"/>
              <w:r>
                <w:rPr>
                  <w:szCs w:val="22"/>
                </w:rPr>
                <w:t>ke</w:t>
              </w:r>
              <w:proofErr w:type="spellEnd"/>
              <w:r>
                <w:rPr>
                  <w:szCs w:val="22"/>
                </w:rPr>
                <w:t xml:space="preserve"> </w:t>
              </w:r>
              <w:proofErr w:type="spellStart"/>
              <w:r>
                <w:rPr>
                  <w:szCs w:val="22"/>
                </w:rPr>
                <w:t>cabang</w:t>
              </w:r>
              <w:proofErr w:type="spellEnd"/>
              <w:r>
                <w:rPr>
                  <w:szCs w:val="22"/>
                </w:rPr>
                <w:t xml:space="preserve"> </w:t>
              </w:r>
              <w:proofErr w:type="spellStart"/>
              <w:r>
                <w:rPr>
                  <w:szCs w:val="22"/>
                </w:rPr>
                <w:t>adalah</w:t>
              </w:r>
              <w:proofErr w:type="spellEnd"/>
              <w:r>
                <w:rPr>
                  <w:szCs w:val="22"/>
                </w:rPr>
                <w:t xml:space="preserve"> </w:t>
              </w:r>
              <w:proofErr w:type="spellStart"/>
              <w:r>
                <w:rPr>
                  <w:szCs w:val="22"/>
                </w:rPr>
                <w:t>dari</w:t>
              </w:r>
              <w:proofErr w:type="spellEnd"/>
              <w:r>
                <w:rPr>
                  <w:szCs w:val="22"/>
                </w:rPr>
                <w:t xml:space="preserve"> </w:t>
              </w:r>
            </w:ins>
            <w:ins w:id="780" w:author="EDWIN REYNALDI" w:date="2024-02-29T16:46:00Z">
              <w:r w:rsidR="0056550E">
                <w:rPr>
                  <w:szCs w:val="22"/>
                </w:rPr>
                <w:t>K</w:t>
              </w:r>
            </w:ins>
            <w:ins w:id="781" w:author="EDWIN REYNALDI" w:date="2024-02-27T19:42:00Z">
              <w:r>
                <w:rPr>
                  <w:szCs w:val="22"/>
                </w:rPr>
                <w:t xml:space="preserve">antor </w:t>
              </w:r>
            </w:ins>
            <w:ins w:id="782" w:author="EDWIN REYNALDI" w:date="2024-02-29T16:46:00Z">
              <w:r w:rsidR="0056550E">
                <w:rPr>
                  <w:szCs w:val="22"/>
                </w:rPr>
                <w:t>P</w:t>
              </w:r>
            </w:ins>
            <w:ins w:id="783" w:author="EDWIN REYNALDI" w:date="2024-02-27T19:42:00Z">
              <w:r>
                <w:rPr>
                  <w:szCs w:val="22"/>
                </w:rPr>
                <w:t xml:space="preserve">usat, </w:t>
              </w:r>
              <w:proofErr w:type="spellStart"/>
              <w:r>
                <w:rPr>
                  <w:szCs w:val="22"/>
                </w:rPr>
                <w:t>maka</w:t>
              </w:r>
              <w:proofErr w:type="spellEnd"/>
              <w:r>
                <w:rPr>
                  <w:szCs w:val="22"/>
                </w:rPr>
                <w:t xml:space="preserve"> </w:t>
              </w:r>
              <w:proofErr w:type="spellStart"/>
              <w:r>
                <w:rPr>
                  <w:szCs w:val="22"/>
                </w:rPr>
                <w:t>biaya</w:t>
              </w:r>
              <w:proofErr w:type="spellEnd"/>
              <w:r>
                <w:rPr>
                  <w:szCs w:val="22"/>
                </w:rPr>
                <w:t xml:space="preserve"> </w:t>
              </w:r>
              <w:proofErr w:type="spellStart"/>
              <w:r>
                <w:rPr>
                  <w:szCs w:val="22"/>
                </w:rPr>
                <w:t>dibebankan</w:t>
              </w:r>
              <w:proofErr w:type="spellEnd"/>
              <w:r>
                <w:rPr>
                  <w:szCs w:val="22"/>
                </w:rPr>
                <w:t xml:space="preserve"> </w:t>
              </w:r>
              <w:proofErr w:type="spellStart"/>
              <w:r>
                <w:rPr>
                  <w:szCs w:val="22"/>
                </w:rPr>
                <w:t>ke</w:t>
              </w:r>
              <w:proofErr w:type="spellEnd"/>
              <w:r>
                <w:rPr>
                  <w:szCs w:val="22"/>
                </w:rPr>
                <w:t xml:space="preserve"> </w:t>
              </w:r>
            </w:ins>
            <w:ins w:id="784" w:author="EDWIN REYNALDI" w:date="2024-02-29T16:46:00Z">
              <w:r w:rsidR="0056550E">
                <w:rPr>
                  <w:szCs w:val="22"/>
                </w:rPr>
                <w:t>K</w:t>
              </w:r>
            </w:ins>
            <w:ins w:id="785" w:author="EDWIN REYNALDI" w:date="2024-02-27T19:42:00Z">
              <w:r>
                <w:rPr>
                  <w:szCs w:val="22"/>
                </w:rPr>
                <w:t xml:space="preserve">antor </w:t>
              </w:r>
            </w:ins>
            <w:ins w:id="786" w:author="EDWIN REYNALDI" w:date="2024-02-29T16:46:00Z">
              <w:r w:rsidR="0056550E">
                <w:rPr>
                  <w:szCs w:val="22"/>
                </w:rPr>
                <w:t>P</w:t>
              </w:r>
            </w:ins>
            <w:ins w:id="787" w:author="EDWIN REYNALDI" w:date="2024-02-27T19:42:00Z">
              <w:r>
                <w:rPr>
                  <w:szCs w:val="22"/>
                </w:rPr>
                <w:t>usat</w:t>
              </w:r>
            </w:ins>
            <w:ins w:id="788" w:author="EDWIN REYNALDI" w:date="2024-02-29T16:46:00Z">
              <w:r w:rsidR="0056550E">
                <w:rPr>
                  <w:szCs w:val="22"/>
                </w:rPr>
                <w:t>.</w:t>
              </w:r>
            </w:ins>
          </w:p>
        </w:tc>
      </w:tr>
    </w:tbl>
    <w:p w14:paraId="58070C63" w14:textId="46938625" w:rsidR="008E063D" w:rsidRPr="008E063D" w:rsidDel="008E063D" w:rsidRDefault="008E063D">
      <w:pPr>
        <w:rPr>
          <w:del w:id="789" w:author="EDWIN REYNALDI" w:date="2024-02-15T09:33:00Z"/>
          <w:rPrChange w:id="790" w:author="EDWIN REYNALDI" w:date="2024-02-15T09:32:00Z">
            <w:rPr>
              <w:del w:id="791" w:author="EDWIN REYNALDI" w:date="2024-02-15T09:33:00Z"/>
              <w:sz w:val="12"/>
              <w:szCs w:val="10"/>
            </w:rPr>
          </w:rPrChange>
        </w:rPr>
        <w:pPrChange w:id="792" w:author="EDWIN REYNALDI" w:date="2024-02-15T09:32:00Z">
          <w:pPr>
            <w:pStyle w:val="BlockLine"/>
            <w:ind w:right="-97"/>
          </w:pPr>
        </w:pPrChange>
      </w:pPr>
    </w:p>
    <w:tbl>
      <w:tblPr>
        <w:tblW w:w="8640" w:type="dxa"/>
        <w:tblLayout w:type="fixed"/>
        <w:tblLook w:val="0000" w:firstRow="0" w:lastRow="0" w:firstColumn="0" w:lastColumn="0" w:noHBand="0" w:noVBand="0"/>
      </w:tblPr>
      <w:tblGrid>
        <w:gridCol w:w="1710"/>
        <w:gridCol w:w="6930"/>
      </w:tblGrid>
      <w:tr w:rsidR="00BC5D6B" w:rsidRPr="00BC5D6B" w:rsidDel="00B71137" w14:paraId="662BC2CA" w14:textId="721366B8" w:rsidTr="6CA5FF43">
        <w:trPr>
          <w:cantSplit/>
          <w:trHeight w:val="1065"/>
          <w:del w:id="793" w:author="EDWIN REYNALDI" w:date="2024-02-27T16:51:00Z"/>
        </w:trPr>
        <w:tc>
          <w:tcPr>
            <w:tcW w:w="1710" w:type="dxa"/>
          </w:tcPr>
          <w:p w14:paraId="5F58E86D" w14:textId="45E0FA90" w:rsidR="00FA4ADD" w:rsidRPr="00BC5D6B" w:rsidDel="00B71137" w:rsidRDefault="00FA4ADD" w:rsidP="00F33E0A">
            <w:pPr>
              <w:pStyle w:val="Heading5"/>
              <w:ind w:left="-113"/>
              <w:rPr>
                <w:del w:id="794" w:author="EDWIN REYNALDI" w:date="2024-02-27T16:51:00Z"/>
                <w:strike/>
                <w:color w:val="FF0000"/>
                <w:rPrChange w:id="795" w:author="EDWIN REYNALDI" w:date="2024-02-26T10:08:00Z">
                  <w:rPr>
                    <w:del w:id="796" w:author="EDWIN REYNALDI" w:date="2024-02-27T16:51:00Z"/>
                  </w:rPr>
                </w:rPrChange>
              </w:rPr>
            </w:pPr>
            <w:del w:id="797" w:author="EDWIN REYNALDI" w:date="2024-02-27T16:51:00Z">
              <w:r w:rsidRPr="00BC5D6B" w:rsidDel="00B71137">
                <w:rPr>
                  <w:strike/>
                  <w:color w:val="FF0000"/>
                  <w:rPrChange w:id="798" w:author="EDWIN REYNALDI" w:date="2024-02-26T10:08:00Z">
                    <w:rPr/>
                  </w:rPrChange>
                </w:rPr>
                <w:delText xml:space="preserve">Tugas dan tanggung jawab </w:delText>
              </w:r>
            </w:del>
            <w:del w:id="799" w:author="EDWIN REYNALDI" w:date="2024-02-19T09:24:00Z">
              <w:r w:rsidRPr="00BC5D6B" w:rsidDel="00A51DEC">
                <w:rPr>
                  <w:strike/>
                  <w:color w:val="FF0000"/>
                  <w:rPrChange w:id="800" w:author="EDWIN REYNALDI" w:date="2024-02-26T10:08:00Z">
                    <w:rPr/>
                  </w:rPrChange>
                </w:rPr>
                <w:delText>di akhir hari</w:delText>
              </w:r>
            </w:del>
          </w:p>
        </w:tc>
        <w:tc>
          <w:tcPr>
            <w:tcW w:w="6930" w:type="dxa"/>
          </w:tcPr>
          <w:p w14:paraId="1BB99BCF" w14:textId="4A2C1374" w:rsidR="00FA4ADD" w:rsidRPr="00BC5D6B" w:rsidDel="00B71137" w:rsidRDefault="00FA4ADD">
            <w:pPr>
              <w:pStyle w:val="BlockText"/>
              <w:tabs>
                <w:tab w:val="left" w:pos="432"/>
              </w:tabs>
              <w:spacing w:line="259" w:lineRule="auto"/>
              <w:rPr>
                <w:del w:id="801" w:author="EDWIN REYNALDI" w:date="2024-02-27T16:51:00Z"/>
                <w:strike/>
                <w:color w:val="FF0000"/>
                <w:rPrChange w:id="802" w:author="EDWIN REYNALDI" w:date="2024-02-26T10:08:00Z">
                  <w:rPr>
                    <w:del w:id="803" w:author="EDWIN REYNALDI" w:date="2024-02-27T16:51:00Z"/>
                  </w:rPr>
                </w:rPrChange>
              </w:rPr>
              <w:pPrChange w:id="804" w:author="EDWIN REYNALDI" w:date="2024-01-26T13:38:00Z">
                <w:pPr>
                  <w:pStyle w:val="BlockText"/>
                  <w:tabs>
                    <w:tab w:val="left" w:pos="432"/>
                  </w:tabs>
                </w:pPr>
              </w:pPrChange>
            </w:pPr>
            <w:del w:id="805" w:author="EDWIN REYNALDI" w:date="2024-02-27T16:51:00Z">
              <w:r w:rsidRPr="00BC5D6B" w:rsidDel="00B71137">
                <w:rPr>
                  <w:strike/>
                  <w:color w:val="FF0000"/>
                  <w:rPrChange w:id="806" w:author="EDWIN REYNALDI" w:date="2024-02-26T10:08:00Z">
                    <w:rPr/>
                  </w:rPrChange>
                </w:rPr>
                <w:delText>Adapun t</w:delText>
              </w:r>
            </w:del>
            <w:ins w:id="807" w:author="FERNANDA PATRISIAN" w:date="2024-01-24T07:13:00Z">
              <w:del w:id="808" w:author="EDWIN REYNALDI" w:date="2024-02-27T16:51:00Z">
                <w:r w:rsidR="6CA5FF43" w:rsidRPr="00BC5D6B" w:rsidDel="00B71137">
                  <w:rPr>
                    <w:strike/>
                    <w:color w:val="FF0000"/>
                    <w:rPrChange w:id="809" w:author="EDWIN REYNALDI" w:date="2024-02-26T10:08:00Z">
                      <w:rPr/>
                    </w:rPrChange>
                  </w:rPr>
                  <w:delText>T</w:delText>
                </w:r>
              </w:del>
            </w:ins>
            <w:del w:id="810" w:author="EDWIN REYNALDI" w:date="2024-02-27T16:51:00Z">
              <w:r w:rsidR="6CA5FF43" w:rsidRPr="00BC5D6B" w:rsidDel="00B71137">
                <w:rPr>
                  <w:strike/>
                  <w:color w:val="FF0000"/>
                  <w:rPrChange w:id="811" w:author="EDWIN REYNALDI" w:date="2024-02-26T10:08:00Z">
                    <w:rPr/>
                  </w:rPrChange>
                </w:rPr>
                <w:delText xml:space="preserve">ugas dan tanggung jawab terkait </w:delText>
              </w:r>
            </w:del>
            <w:del w:id="812" w:author="EDWIN REYNALDI" w:date="2024-01-26T14:09:00Z">
              <w:r w:rsidRPr="00BC5D6B" w:rsidDel="6CA5FF43">
                <w:rPr>
                  <w:strike/>
                  <w:color w:val="FF0000"/>
                  <w:rPrChange w:id="813" w:author="EDWIN REYNALDI" w:date="2024-02-26T10:08:00Z">
                    <w:rPr/>
                  </w:rPrChange>
                </w:rPr>
                <w:delText xml:space="preserve">penyesuaian </w:delText>
              </w:r>
            </w:del>
            <w:del w:id="814" w:author="EDWIN REYNALDI" w:date="2024-02-27T16:51:00Z">
              <w:r w:rsidR="6CA5FF43" w:rsidRPr="00BC5D6B" w:rsidDel="00B71137">
                <w:rPr>
                  <w:strike/>
                  <w:color w:val="FF0000"/>
                  <w:rPrChange w:id="815" w:author="EDWIN REYNALDI" w:date="2024-02-26T10:08:00Z">
                    <w:rPr/>
                  </w:rPrChange>
                </w:rPr>
                <w:delText xml:space="preserve">pelaksanaan distribusi banknotes melalui pihak ketiga yang perlu dilakukan </w:delText>
              </w:r>
            </w:del>
            <w:del w:id="816" w:author="EDWIN REYNALDI" w:date="2024-02-19T09:24:00Z">
              <w:r w:rsidR="6CA5FF43" w:rsidRPr="00BC5D6B" w:rsidDel="00A51DEC">
                <w:rPr>
                  <w:strike/>
                  <w:color w:val="FF0000"/>
                  <w:rPrChange w:id="817" w:author="EDWIN REYNALDI" w:date="2024-02-26T10:08:00Z">
                    <w:rPr/>
                  </w:rPrChange>
                </w:rPr>
                <w:delText xml:space="preserve">di akhir hari </w:delText>
              </w:r>
            </w:del>
            <w:del w:id="818" w:author="EDWIN REYNALDI" w:date="2024-02-27T16:51:00Z">
              <w:r w:rsidR="6CA5FF43" w:rsidRPr="00BC5D6B" w:rsidDel="00B71137">
                <w:rPr>
                  <w:strike/>
                  <w:color w:val="FF0000"/>
                  <w:rPrChange w:id="819" w:author="EDWIN REYNALDI" w:date="2024-02-26T10:08:00Z">
                    <w:rPr/>
                  </w:rPrChange>
                </w:rPr>
                <w:delText>sebagai berikut.</w:delText>
              </w:r>
            </w:del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21"/>
              <w:gridCol w:w="4383"/>
            </w:tblGrid>
            <w:tr w:rsidR="00BC5D6B" w:rsidRPr="00BC5D6B" w:rsidDel="00B71137" w14:paraId="54557F62" w14:textId="5966C2AE" w:rsidTr="6CA5FF43">
              <w:trPr>
                <w:del w:id="820" w:author="EDWIN REYNALDI" w:date="2024-02-27T16:51:00Z"/>
              </w:trPr>
              <w:tc>
                <w:tcPr>
                  <w:tcW w:w="2321" w:type="dxa"/>
                </w:tcPr>
                <w:p w14:paraId="30526ECE" w14:textId="66D97A1C" w:rsidR="00951F6C" w:rsidRPr="00BC5D6B" w:rsidDel="00B71137" w:rsidRDefault="00951F6C" w:rsidP="00F33E0A">
                  <w:pPr>
                    <w:pStyle w:val="BlockText"/>
                    <w:tabs>
                      <w:tab w:val="left" w:pos="432"/>
                    </w:tabs>
                    <w:jc w:val="center"/>
                    <w:rPr>
                      <w:del w:id="821" w:author="EDWIN REYNALDI" w:date="2024-02-27T16:51:00Z"/>
                      <w:b/>
                      <w:bCs/>
                      <w:strike/>
                      <w:color w:val="FF0000"/>
                      <w:szCs w:val="22"/>
                      <w:rPrChange w:id="822" w:author="EDWIN REYNALDI" w:date="2024-02-26T10:08:00Z">
                        <w:rPr>
                          <w:del w:id="823" w:author="EDWIN REYNALDI" w:date="2024-02-27T16:51:00Z"/>
                          <w:b/>
                          <w:bCs/>
                          <w:szCs w:val="22"/>
                        </w:rPr>
                      </w:rPrChange>
                    </w:rPr>
                  </w:pPr>
                  <w:del w:id="824" w:author="EDWIN REYNALDI" w:date="2024-02-27T16:51:00Z">
                    <w:r w:rsidRPr="00BC5D6B" w:rsidDel="00B71137">
                      <w:rPr>
                        <w:b/>
                        <w:bCs/>
                        <w:strike/>
                        <w:color w:val="FF0000"/>
                        <w:szCs w:val="22"/>
                        <w:rPrChange w:id="825" w:author="EDWIN REYNALDI" w:date="2024-02-26T10:08:00Z">
                          <w:rPr>
                            <w:b/>
                            <w:bCs/>
                            <w:szCs w:val="22"/>
                          </w:rPr>
                        </w:rPrChange>
                      </w:rPr>
                      <w:delText>Bidang</w:delText>
                    </w:r>
                  </w:del>
                </w:p>
              </w:tc>
              <w:tc>
                <w:tcPr>
                  <w:tcW w:w="4383" w:type="dxa"/>
                </w:tcPr>
                <w:p w14:paraId="6571A861" w14:textId="521DB99E" w:rsidR="00951F6C" w:rsidRPr="00BC5D6B" w:rsidDel="00B71137" w:rsidRDefault="00951F6C" w:rsidP="00F33E0A">
                  <w:pPr>
                    <w:pStyle w:val="BlockText"/>
                    <w:tabs>
                      <w:tab w:val="left" w:pos="432"/>
                    </w:tabs>
                    <w:jc w:val="center"/>
                    <w:rPr>
                      <w:del w:id="826" w:author="EDWIN REYNALDI" w:date="2024-02-27T16:51:00Z"/>
                      <w:b/>
                      <w:bCs/>
                      <w:strike/>
                      <w:color w:val="FF0000"/>
                      <w:szCs w:val="22"/>
                      <w:rPrChange w:id="827" w:author="EDWIN REYNALDI" w:date="2024-02-26T10:08:00Z">
                        <w:rPr>
                          <w:del w:id="828" w:author="EDWIN REYNALDI" w:date="2024-02-27T16:51:00Z"/>
                          <w:b/>
                          <w:bCs/>
                          <w:szCs w:val="22"/>
                        </w:rPr>
                      </w:rPrChange>
                    </w:rPr>
                  </w:pPr>
                  <w:del w:id="829" w:author="EDWIN REYNALDI" w:date="2024-02-27T16:51:00Z">
                    <w:r w:rsidRPr="00BC5D6B" w:rsidDel="00B71137">
                      <w:rPr>
                        <w:b/>
                        <w:bCs/>
                        <w:strike/>
                        <w:color w:val="FF0000"/>
                        <w:szCs w:val="22"/>
                        <w:rPrChange w:id="830" w:author="EDWIN REYNALDI" w:date="2024-02-26T10:08:00Z">
                          <w:rPr>
                            <w:b/>
                            <w:bCs/>
                            <w:szCs w:val="22"/>
                          </w:rPr>
                        </w:rPrChange>
                      </w:rPr>
                      <w:delText>Tugas dan Tanggung Jawab</w:delText>
                    </w:r>
                  </w:del>
                </w:p>
              </w:tc>
            </w:tr>
            <w:tr w:rsidR="00BC5D6B" w:rsidRPr="00BC5D6B" w:rsidDel="00B71137" w14:paraId="66C4D9F0" w14:textId="6C0E52AF" w:rsidTr="6CA5FF43">
              <w:trPr>
                <w:del w:id="831" w:author="EDWIN REYNALDI" w:date="2024-02-27T16:51:00Z"/>
              </w:trPr>
              <w:tc>
                <w:tcPr>
                  <w:tcW w:w="2321" w:type="dxa"/>
                  <w:vAlign w:val="center"/>
                </w:tcPr>
                <w:p w14:paraId="6F04ACE3" w14:textId="0EA1F45E" w:rsidR="00951F6C" w:rsidRPr="00BC5D6B" w:rsidDel="00B71137" w:rsidRDefault="002A7011" w:rsidP="00591856">
                  <w:pPr>
                    <w:pStyle w:val="BlockText"/>
                    <w:tabs>
                      <w:tab w:val="left" w:pos="432"/>
                    </w:tabs>
                    <w:rPr>
                      <w:del w:id="832" w:author="EDWIN REYNALDI" w:date="2024-02-27T16:51:00Z"/>
                      <w:strike/>
                      <w:color w:val="FF0000"/>
                      <w:szCs w:val="22"/>
                      <w:rPrChange w:id="833" w:author="EDWIN REYNALDI" w:date="2024-02-26T10:08:00Z">
                        <w:rPr>
                          <w:del w:id="834" w:author="EDWIN REYNALDI" w:date="2024-02-27T16:51:00Z"/>
                          <w:szCs w:val="22"/>
                        </w:rPr>
                      </w:rPrChange>
                    </w:rPr>
                  </w:pPr>
                  <w:del w:id="835" w:author="EDWIN REYNALDI" w:date="2024-02-27T16:51:00Z">
                    <w:r w:rsidRPr="00BC5D6B" w:rsidDel="00B71137">
                      <w:rPr>
                        <w:strike/>
                        <w:color w:val="FF0000"/>
                        <w:szCs w:val="22"/>
                        <w:rPrChange w:id="836" w:author="EDWIN REYNALDI" w:date="2024-02-26T10:08:00Z">
                          <w:rPr>
                            <w:szCs w:val="22"/>
                          </w:rPr>
                        </w:rPrChange>
                      </w:rPr>
                      <w:delText>Distribution BNS</w:delText>
                    </w:r>
                  </w:del>
                </w:p>
              </w:tc>
              <w:tc>
                <w:tcPr>
                  <w:tcW w:w="4383" w:type="dxa"/>
                  <w:vAlign w:val="center"/>
                </w:tcPr>
                <w:p w14:paraId="080C5CA5" w14:textId="5D31219A" w:rsidR="002A7011" w:rsidRPr="00BC5D6B" w:rsidDel="00B71137" w:rsidRDefault="6CA5FF43">
                  <w:pPr>
                    <w:pStyle w:val="BlockText"/>
                    <w:numPr>
                      <w:ilvl w:val="0"/>
                      <w:numId w:val="2"/>
                    </w:numPr>
                    <w:tabs>
                      <w:tab w:val="left" w:pos="432"/>
                    </w:tabs>
                    <w:rPr>
                      <w:ins w:id="837" w:author="FERNANDA PATRISIAN" w:date="2024-02-19T02:10:00Z"/>
                      <w:del w:id="838" w:author="EDWIN REYNALDI" w:date="2024-02-27T16:51:00Z"/>
                      <w:strike/>
                      <w:color w:val="FF0000"/>
                      <w:rPrChange w:id="839" w:author="EDWIN REYNALDI" w:date="2024-02-26T10:08:00Z">
                        <w:rPr>
                          <w:ins w:id="840" w:author="FERNANDA PATRISIAN" w:date="2024-02-19T02:10:00Z"/>
                          <w:del w:id="841" w:author="EDWIN REYNALDI" w:date="2024-02-27T16:51:00Z"/>
                        </w:rPr>
                      </w:rPrChange>
                    </w:rPr>
                    <w:pPrChange w:id="842" w:author="FERNANDA PATRISIAN" w:date="2024-02-19T02:10:00Z">
                      <w:pPr>
                        <w:pStyle w:val="BlockText"/>
                        <w:tabs>
                          <w:tab w:val="left" w:pos="432"/>
                        </w:tabs>
                      </w:pPr>
                    </w:pPrChange>
                  </w:pPr>
                  <w:del w:id="843" w:author="EDWIN REYNALDI" w:date="2024-02-27T16:51:00Z">
                    <w:r w:rsidRPr="00BC5D6B" w:rsidDel="00B71137">
                      <w:rPr>
                        <w:strike/>
                        <w:color w:val="FF0000"/>
                        <w:rPrChange w:id="844" w:author="EDWIN REYNALDI" w:date="2024-02-26T10:08:00Z">
                          <w:rPr/>
                        </w:rPrChange>
                      </w:rPr>
                      <w:delText xml:space="preserve">Memastikan email rekap biaya distribusi </w:delText>
                    </w:r>
                  </w:del>
                  <w:del w:id="845" w:author="EDWIN REYNALDI" w:date="2024-02-19T09:23:00Z">
                    <w:r w:rsidRPr="00BC5D6B" w:rsidDel="00A51DEC">
                      <w:rPr>
                        <w:strike/>
                        <w:color w:val="FF0000"/>
                        <w:rPrChange w:id="846" w:author="EDWIN REYNALDI" w:date="2024-02-26T10:08:00Z">
                          <w:rPr/>
                        </w:rPrChange>
                      </w:rPr>
                      <w:delText xml:space="preserve">diterima </w:delText>
                    </w:r>
                  </w:del>
                  <w:del w:id="847" w:author="EDWIN REYNALDI" w:date="2024-02-19T09:24:00Z">
                    <w:r w:rsidRPr="00BC5D6B" w:rsidDel="00A51DEC">
                      <w:rPr>
                        <w:strike/>
                        <w:color w:val="FF0000"/>
                        <w:rPrChange w:id="848" w:author="EDWIN REYNALDI" w:date="2024-02-26T10:08:00Z">
                          <w:rPr/>
                        </w:rPrChange>
                      </w:rPr>
                      <w:delText xml:space="preserve">oleh </w:delText>
                    </w:r>
                  </w:del>
                  <w:del w:id="849" w:author="EDWIN REYNALDI" w:date="2024-02-27T16:51:00Z">
                    <w:r w:rsidRPr="00BC5D6B" w:rsidDel="00B71137">
                      <w:rPr>
                        <w:strike/>
                        <w:color w:val="FF0000"/>
                        <w:rPrChange w:id="850" w:author="EDWIN REYNALDI" w:date="2024-02-26T10:08:00Z">
                          <w:rPr/>
                        </w:rPrChange>
                      </w:rPr>
                      <w:delText>Bidang Administration &amp; Settlement BNS</w:delText>
                    </w:r>
                  </w:del>
                </w:p>
                <w:p w14:paraId="21697BF3" w14:textId="4597CFDE" w:rsidR="002A7011" w:rsidRPr="00BC5D6B" w:rsidDel="00B71137" w:rsidRDefault="002A7011">
                  <w:pPr>
                    <w:pStyle w:val="BlockText"/>
                    <w:numPr>
                      <w:ilvl w:val="0"/>
                      <w:numId w:val="2"/>
                    </w:numPr>
                    <w:tabs>
                      <w:tab w:val="left" w:pos="432"/>
                    </w:tabs>
                    <w:rPr>
                      <w:del w:id="851" w:author="EDWIN REYNALDI" w:date="2024-02-27T16:51:00Z"/>
                      <w:strike/>
                      <w:color w:val="FF0000"/>
                      <w:szCs w:val="22"/>
                      <w:rPrChange w:id="852" w:author="EDWIN REYNALDI" w:date="2024-02-26T10:08:00Z">
                        <w:rPr>
                          <w:del w:id="853" w:author="EDWIN REYNALDI" w:date="2024-02-27T16:51:00Z"/>
                          <w:szCs w:val="22"/>
                        </w:rPr>
                      </w:rPrChange>
                    </w:rPr>
                    <w:pPrChange w:id="854" w:author="FERNANDA PATRISIAN" w:date="2024-02-19T02:10:00Z">
                      <w:pPr/>
                    </w:pPrChange>
                  </w:pPr>
                </w:p>
              </w:tc>
            </w:tr>
            <w:tr w:rsidR="00BC5D6B" w:rsidRPr="00BC5D6B" w:rsidDel="00B71137" w14:paraId="6A874867" w14:textId="33A09C05" w:rsidTr="6CA5FF43">
              <w:trPr>
                <w:del w:id="855" w:author="EDWIN REYNALDI" w:date="2024-02-27T16:51:00Z"/>
              </w:trPr>
              <w:tc>
                <w:tcPr>
                  <w:tcW w:w="2321" w:type="dxa"/>
                  <w:vAlign w:val="center"/>
                </w:tcPr>
                <w:p w14:paraId="3EAC17D0" w14:textId="60E56F6B" w:rsidR="002A7011" w:rsidRPr="00BC5D6B" w:rsidDel="00B71137" w:rsidRDefault="002A7011" w:rsidP="00591856">
                  <w:pPr>
                    <w:pStyle w:val="BlockText"/>
                    <w:tabs>
                      <w:tab w:val="left" w:pos="432"/>
                    </w:tabs>
                    <w:rPr>
                      <w:del w:id="856" w:author="EDWIN REYNALDI" w:date="2024-02-27T16:51:00Z"/>
                      <w:strike/>
                      <w:color w:val="FF0000"/>
                      <w:szCs w:val="22"/>
                      <w:rPrChange w:id="857" w:author="EDWIN REYNALDI" w:date="2024-02-26T10:08:00Z">
                        <w:rPr>
                          <w:del w:id="858" w:author="EDWIN REYNALDI" w:date="2024-02-27T16:51:00Z"/>
                          <w:szCs w:val="22"/>
                        </w:rPr>
                      </w:rPrChange>
                    </w:rPr>
                  </w:pPr>
                  <w:del w:id="859" w:author="EDWIN REYNALDI" w:date="2024-02-27T16:51:00Z">
                    <w:r w:rsidRPr="00BC5D6B" w:rsidDel="00B71137">
                      <w:rPr>
                        <w:strike/>
                        <w:color w:val="FF0000"/>
                        <w:rPrChange w:id="860" w:author="EDWIN REYNALDI" w:date="2024-02-26T10:08:00Z">
                          <w:rPr/>
                        </w:rPrChange>
                      </w:rPr>
                      <w:delText>Administration &amp; Settlement BNS</w:delText>
                    </w:r>
                  </w:del>
                </w:p>
              </w:tc>
              <w:tc>
                <w:tcPr>
                  <w:tcW w:w="4383" w:type="dxa"/>
                  <w:vAlign w:val="center"/>
                </w:tcPr>
                <w:p w14:paraId="6B1A499F" w14:textId="2E2A9B9D" w:rsidR="002A7011" w:rsidRPr="00BC5D6B" w:rsidDel="00B71137" w:rsidRDefault="002A7011" w:rsidP="00591856">
                  <w:pPr>
                    <w:pStyle w:val="BlockText"/>
                    <w:tabs>
                      <w:tab w:val="left" w:pos="432"/>
                    </w:tabs>
                    <w:rPr>
                      <w:del w:id="861" w:author="EDWIN REYNALDI" w:date="2024-02-27T16:51:00Z"/>
                      <w:strike/>
                      <w:color w:val="FF0000"/>
                      <w:szCs w:val="22"/>
                      <w:rPrChange w:id="862" w:author="EDWIN REYNALDI" w:date="2024-02-26T10:08:00Z">
                        <w:rPr>
                          <w:del w:id="863" w:author="EDWIN REYNALDI" w:date="2024-02-27T16:51:00Z"/>
                          <w:szCs w:val="22"/>
                        </w:rPr>
                      </w:rPrChange>
                    </w:rPr>
                  </w:pPr>
                  <w:del w:id="864" w:author="EDWIN REYNALDI" w:date="2024-02-27T16:51:00Z">
                    <w:r w:rsidRPr="00BC5D6B" w:rsidDel="00B71137">
                      <w:rPr>
                        <w:strike/>
                        <w:color w:val="FF0000"/>
                        <w:szCs w:val="22"/>
                        <w:rPrChange w:id="865" w:author="EDWIN REYNALDI" w:date="2024-02-26T10:08:00Z">
                          <w:rPr>
                            <w:szCs w:val="22"/>
                          </w:rPr>
                        </w:rPrChange>
                      </w:rPr>
                      <w:delText xml:space="preserve">Memastikan jurnal </w:delText>
                    </w:r>
                    <w:r w:rsidR="001A272C" w:rsidRPr="00BC5D6B" w:rsidDel="00B71137">
                      <w:rPr>
                        <w:strike/>
                        <w:color w:val="FF0000"/>
                        <w:szCs w:val="22"/>
                        <w:rPrChange w:id="866" w:author="EDWIN REYNALDI" w:date="2024-02-26T10:08:00Z">
                          <w:rPr>
                            <w:szCs w:val="22"/>
                          </w:rPr>
                        </w:rPrChange>
                      </w:rPr>
                      <w:delText>biaya distribusi</w:delText>
                    </w:r>
                    <w:r w:rsidRPr="00BC5D6B" w:rsidDel="00B71137">
                      <w:rPr>
                        <w:strike/>
                        <w:color w:val="FF0000"/>
                        <w:szCs w:val="22"/>
                        <w:rPrChange w:id="867" w:author="EDWIN REYNALDI" w:date="2024-02-26T10:08:00Z">
                          <w:rPr>
                            <w:szCs w:val="22"/>
                          </w:rPr>
                        </w:rPrChange>
                      </w:rPr>
                      <w:delText xml:space="preserve"> terbentuk</w:delText>
                    </w:r>
                  </w:del>
                </w:p>
              </w:tc>
            </w:tr>
          </w:tbl>
          <w:p w14:paraId="70D994BB" w14:textId="338E3852" w:rsidR="00951F6C" w:rsidRPr="00BC5D6B" w:rsidDel="00B71137" w:rsidRDefault="00951F6C" w:rsidP="00F33E0A">
            <w:pPr>
              <w:pStyle w:val="BlockText"/>
              <w:tabs>
                <w:tab w:val="left" w:pos="432"/>
              </w:tabs>
              <w:rPr>
                <w:del w:id="868" w:author="EDWIN REYNALDI" w:date="2024-02-27T16:51:00Z"/>
                <w:strike/>
                <w:color w:val="FF0000"/>
                <w:szCs w:val="22"/>
                <w:rPrChange w:id="869" w:author="EDWIN REYNALDI" w:date="2024-02-26T10:08:00Z">
                  <w:rPr>
                    <w:del w:id="870" w:author="EDWIN REYNALDI" w:date="2024-02-27T16:51:00Z"/>
                    <w:szCs w:val="22"/>
                  </w:rPr>
                </w:rPrChange>
              </w:rPr>
            </w:pPr>
          </w:p>
        </w:tc>
      </w:tr>
    </w:tbl>
    <w:p w14:paraId="02FC12A3" w14:textId="7C07430E" w:rsidR="00427DD4" w:rsidRPr="00F33E0A" w:rsidDel="00842096" w:rsidRDefault="00427DD4">
      <w:pPr>
        <w:pStyle w:val="BlockLine"/>
        <w:ind w:right="-97"/>
        <w:rPr>
          <w:del w:id="871" w:author="EDWIN REYNALDI" w:date="2024-01-26T13:20:00Z"/>
          <w:sz w:val="12"/>
          <w:szCs w:val="12"/>
        </w:rPr>
      </w:pPr>
    </w:p>
    <w:tbl>
      <w:tblPr>
        <w:tblW w:w="8640" w:type="dxa"/>
        <w:tblLayout w:type="fixed"/>
        <w:tblLook w:val="0000" w:firstRow="0" w:lastRow="0" w:firstColumn="0" w:lastColumn="0" w:noHBand="0" w:noVBand="0"/>
      </w:tblPr>
      <w:tblGrid>
        <w:gridCol w:w="1710"/>
        <w:gridCol w:w="6930"/>
      </w:tblGrid>
      <w:tr w:rsidR="00427DD4" w:rsidRPr="00F33E0A" w:rsidDel="004B7D03" w14:paraId="2E2613A4" w14:textId="70B60E80" w:rsidTr="00250AE0">
        <w:trPr>
          <w:cantSplit/>
          <w:trHeight w:val="87"/>
          <w:del w:id="872" w:author="EDWIN REYNALDI" w:date="2024-01-26T14:04:00Z"/>
        </w:trPr>
        <w:tc>
          <w:tcPr>
            <w:tcW w:w="1710" w:type="dxa"/>
          </w:tcPr>
          <w:p w14:paraId="1B63A6A6" w14:textId="5AE7912E" w:rsidR="00427DD4" w:rsidRPr="00F33E0A" w:rsidDel="004B7D03" w:rsidRDefault="00427DD4">
            <w:pPr>
              <w:pStyle w:val="Heading5"/>
              <w:ind w:left="-108"/>
              <w:rPr>
                <w:del w:id="873" w:author="EDWIN REYNALDI" w:date="2024-01-26T13:20:00Z"/>
              </w:rPr>
            </w:pPr>
            <w:del w:id="874" w:author="EDWIN REYNALDI" w:date="2024-01-26T14:04:00Z">
              <w:r w:rsidRPr="00F33E0A" w:rsidDel="004B7D03">
                <w:delText>Armada tambahan untuk distribusi banknotes</w:delText>
              </w:r>
            </w:del>
          </w:p>
        </w:tc>
        <w:tc>
          <w:tcPr>
            <w:tcW w:w="6930" w:type="dxa"/>
          </w:tcPr>
          <w:p w14:paraId="782E9564" w14:textId="10ED0A6F" w:rsidR="00427DD4" w:rsidRPr="00F33E0A" w:rsidDel="004B7D03" w:rsidRDefault="00427DD4">
            <w:pPr>
              <w:rPr>
                <w:del w:id="875" w:author="EDWIN REYNALDI" w:date="2024-01-26T13:20:00Z"/>
              </w:rPr>
            </w:pPr>
            <w:del w:id="876" w:author="EDWIN REYNALDI" w:date="2024-01-26T14:04:00Z">
              <w:r w:rsidRPr="00F33E0A" w:rsidDel="004B7D03">
                <w:delText xml:space="preserve">Apabila </w:delText>
              </w:r>
              <w:r w:rsidR="004573AA" w:rsidRPr="00F33E0A" w:rsidDel="004B7D03">
                <w:delText>dibutuhkan</w:delText>
              </w:r>
              <w:r w:rsidRPr="00F33E0A" w:rsidDel="004B7D03">
                <w:delText xml:space="preserve"> </w:delText>
              </w:r>
              <w:r w:rsidR="005D18F5" w:rsidRPr="00F33E0A" w:rsidDel="004B7D03">
                <w:delText>armada tambahan</w:delText>
              </w:r>
              <w:r w:rsidRPr="00F33E0A" w:rsidDel="004B7D03">
                <w:delText xml:space="preserve"> dari pihak ketiga untuk melakukan distribusi banknotes, maka Bidang Distribution BNS bertanggung jawab untuk melakukan pengecekan email yang dikirimkan secara otomatis oleh Aplikasi OptiCash</w:delText>
              </w:r>
              <w:r w:rsidR="004573AA" w:rsidRPr="00F33E0A" w:rsidDel="004B7D03">
                <w:delText xml:space="preserve"> ke pihak ketiga</w:delText>
              </w:r>
              <w:r w:rsidRPr="00F33E0A" w:rsidDel="004B7D03">
                <w:delText xml:space="preserve">. </w:delText>
              </w:r>
            </w:del>
          </w:p>
        </w:tc>
      </w:tr>
    </w:tbl>
    <w:p w14:paraId="42BEFE58" w14:textId="77777777" w:rsidR="00B71137" w:rsidRDefault="00B71137">
      <w:pPr>
        <w:pStyle w:val="BlockLine"/>
        <w:ind w:right="-97"/>
        <w:jc w:val="right"/>
        <w:rPr>
          <w:ins w:id="877" w:author="EDWIN REYNALDI" w:date="2024-02-27T16:52:00Z"/>
          <w:i/>
          <w:iCs/>
        </w:rPr>
      </w:pPr>
    </w:p>
    <w:tbl>
      <w:tblPr>
        <w:tblW w:w="8622" w:type="dxa"/>
        <w:tblLayout w:type="fixed"/>
        <w:tblLook w:val="0000" w:firstRow="0" w:lastRow="0" w:firstColumn="0" w:lastColumn="0" w:noHBand="0" w:noVBand="0"/>
      </w:tblPr>
      <w:tblGrid>
        <w:gridCol w:w="1724"/>
        <w:gridCol w:w="6898"/>
      </w:tblGrid>
      <w:tr w:rsidR="00B71137" w:rsidRPr="00F33E0A" w14:paraId="5FE1AD34" w14:textId="77777777" w:rsidTr="00232323">
        <w:trPr>
          <w:cantSplit/>
          <w:trHeight w:val="342"/>
          <w:ins w:id="878" w:author="EDWIN REYNALDI" w:date="2024-02-27T16:52:00Z"/>
        </w:trPr>
        <w:tc>
          <w:tcPr>
            <w:tcW w:w="1724" w:type="dxa"/>
          </w:tcPr>
          <w:p w14:paraId="3EA7F479" w14:textId="61CADC69" w:rsidR="00B71137" w:rsidRPr="00F33E0A" w:rsidRDefault="00B71137" w:rsidP="00232323">
            <w:pPr>
              <w:pStyle w:val="Heading5"/>
              <w:ind w:left="-108" w:right="-97"/>
              <w:rPr>
                <w:ins w:id="879" w:author="EDWIN REYNALDI" w:date="2024-02-27T16:52:00Z"/>
              </w:rPr>
            </w:pPr>
            <w:commentRangeStart w:id="880"/>
            <w:ins w:id="881" w:author="EDWIN REYNALDI" w:date="2024-02-27T16:52:00Z">
              <w:r>
                <w:t xml:space="preserve">Monitoring </w:t>
              </w:r>
              <w:proofErr w:type="spellStart"/>
              <w:r>
                <w:t>jurnal</w:t>
              </w:r>
              <w:proofErr w:type="spellEnd"/>
              <w:r>
                <w:t xml:space="preserve"> </w:t>
              </w:r>
              <w:proofErr w:type="spellStart"/>
              <w:r>
                <w:t>biaya</w:t>
              </w:r>
              <w:proofErr w:type="spellEnd"/>
              <w:r>
                <w:t xml:space="preserve"> </w:t>
              </w:r>
              <w:proofErr w:type="spellStart"/>
              <w:r>
                <w:t>distribusi</w:t>
              </w:r>
              <w:proofErr w:type="spellEnd"/>
              <w:r>
                <w:t xml:space="preserve"> banknotes</w:t>
              </w:r>
            </w:ins>
            <w:commentRangeEnd w:id="880"/>
            <w:ins w:id="882" w:author="EDWIN REYNALDI" w:date="2024-02-27T16:53:00Z">
              <w:r>
                <w:rPr>
                  <w:rStyle w:val="CommentReference"/>
                  <w:b w:val="0"/>
                </w:rPr>
                <w:commentReference w:id="880"/>
              </w:r>
            </w:ins>
          </w:p>
        </w:tc>
        <w:tc>
          <w:tcPr>
            <w:tcW w:w="6898" w:type="dxa"/>
            <w:shd w:val="clear" w:color="auto" w:fill="auto"/>
          </w:tcPr>
          <w:p w14:paraId="6830666B" w14:textId="77777777" w:rsidR="00B71137" w:rsidRDefault="003327B6" w:rsidP="00232323">
            <w:pPr>
              <w:pStyle w:val="BlockText"/>
              <w:ind w:right="-97"/>
              <w:rPr>
                <w:ins w:id="883" w:author="EDWIN REYNALDI" w:date="2024-02-27T16:54:00Z"/>
                <w:szCs w:val="22"/>
              </w:rPr>
            </w:pPr>
            <w:ins w:id="884" w:author="EDWIN REYNALDI" w:date="2024-02-27T16:53:00Z">
              <w:r>
                <w:rPr>
                  <w:szCs w:val="22"/>
                </w:rPr>
                <w:t xml:space="preserve">BNS </w:t>
              </w:r>
              <w:proofErr w:type="spellStart"/>
              <w:r>
                <w:rPr>
                  <w:szCs w:val="22"/>
                </w:rPr>
                <w:t>melakukan</w:t>
              </w:r>
              <w:proofErr w:type="spellEnd"/>
              <w:r>
                <w:rPr>
                  <w:szCs w:val="22"/>
                </w:rPr>
                <w:t xml:space="preserve"> monitoring</w:t>
              </w:r>
            </w:ins>
            <w:ins w:id="885" w:author="EDWIN REYNALDI" w:date="2024-02-27T16:54:00Z">
              <w:r>
                <w:rPr>
                  <w:szCs w:val="22"/>
                </w:rPr>
                <w:t xml:space="preserve"> </w:t>
              </w:r>
              <w:proofErr w:type="spellStart"/>
              <w:r>
                <w:rPr>
                  <w:szCs w:val="22"/>
                </w:rPr>
                <w:t>terhadap</w:t>
              </w:r>
              <w:proofErr w:type="spellEnd"/>
              <w:r>
                <w:rPr>
                  <w:szCs w:val="22"/>
                </w:rPr>
                <w:t xml:space="preserve"> </w:t>
              </w:r>
              <w:proofErr w:type="spellStart"/>
              <w:r>
                <w:rPr>
                  <w:szCs w:val="22"/>
                </w:rPr>
                <w:t>jurnal</w:t>
              </w:r>
              <w:proofErr w:type="spellEnd"/>
              <w:r>
                <w:rPr>
                  <w:szCs w:val="22"/>
                </w:rPr>
                <w:t xml:space="preserve"> </w:t>
              </w:r>
              <w:proofErr w:type="spellStart"/>
              <w:r>
                <w:rPr>
                  <w:szCs w:val="22"/>
                </w:rPr>
                <w:t>biaya</w:t>
              </w:r>
              <w:proofErr w:type="spellEnd"/>
              <w:r>
                <w:rPr>
                  <w:szCs w:val="22"/>
                </w:rPr>
                <w:t xml:space="preserve"> </w:t>
              </w:r>
              <w:proofErr w:type="spellStart"/>
              <w:r>
                <w:rPr>
                  <w:szCs w:val="22"/>
                </w:rPr>
                <w:t>distribusi</w:t>
              </w:r>
              <w:proofErr w:type="spellEnd"/>
              <w:r>
                <w:rPr>
                  <w:szCs w:val="22"/>
                </w:rPr>
                <w:t xml:space="preserve"> banknotes yang </w:t>
              </w:r>
              <w:proofErr w:type="spellStart"/>
              <w:r>
                <w:rPr>
                  <w:szCs w:val="22"/>
                </w:rPr>
                <w:t>terbentuk</w:t>
              </w:r>
              <w:proofErr w:type="spellEnd"/>
              <w:r>
                <w:rPr>
                  <w:szCs w:val="22"/>
                </w:rPr>
                <w:t xml:space="preserve"> </w:t>
              </w:r>
              <w:proofErr w:type="spellStart"/>
              <w:r>
                <w:rPr>
                  <w:szCs w:val="22"/>
                </w:rPr>
                <w:t>sesuai</w:t>
              </w:r>
              <w:proofErr w:type="spellEnd"/>
              <w:r>
                <w:rPr>
                  <w:szCs w:val="22"/>
                </w:rPr>
                <w:t xml:space="preserve"> </w:t>
              </w:r>
              <w:proofErr w:type="spellStart"/>
              <w:r>
                <w:rPr>
                  <w:szCs w:val="22"/>
                </w:rPr>
                <w:t>dengan</w:t>
              </w:r>
              <w:proofErr w:type="spellEnd"/>
              <w:r>
                <w:rPr>
                  <w:szCs w:val="22"/>
                </w:rPr>
                <w:t xml:space="preserve"> </w:t>
              </w:r>
              <w:proofErr w:type="spellStart"/>
              <w:r>
                <w:rPr>
                  <w:szCs w:val="22"/>
                </w:rPr>
                <w:t>informasi</w:t>
              </w:r>
              <w:proofErr w:type="spellEnd"/>
              <w:r>
                <w:rPr>
                  <w:szCs w:val="22"/>
                </w:rPr>
                <w:t xml:space="preserve"> email yang </w:t>
              </w:r>
              <w:proofErr w:type="spellStart"/>
              <w:r>
                <w:rPr>
                  <w:szCs w:val="22"/>
                </w:rPr>
                <w:t>dikirimkan</w:t>
              </w:r>
              <w:proofErr w:type="spellEnd"/>
              <w:r>
                <w:rPr>
                  <w:szCs w:val="22"/>
                </w:rPr>
                <w:t xml:space="preserve"> oleh </w:t>
              </w:r>
              <w:r w:rsidRPr="003327B6">
                <w:rPr>
                  <w:i/>
                  <w:iCs/>
                  <w:szCs w:val="22"/>
                  <w:rPrChange w:id="886" w:author="EDWIN REYNALDI" w:date="2024-02-27T16:54:00Z">
                    <w:rPr>
                      <w:szCs w:val="22"/>
                    </w:rPr>
                  </w:rPrChange>
                </w:rPr>
                <w:t>Robotic Processing Automation</w:t>
              </w:r>
              <w:r>
                <w:rPr>
                  <w:szCs w:val="22"/>
                </w:rPr>
                <w:t xml:space="preserve"> (RPA).</w:t>
              </w:r>
            </w:ins>
          </w:p>
          <w:p w14:paraId="34A8EE28" w14:textId="77777777" w:rsidR="003327B6" w:rsidRDefault="003327B6" w:rsidP="00232323">
            <w:pPr>
              <w:pStyle w:val="BlockText"/>
              <w:ind w:right="-97"/>
              <w:rPr>
                <w:ins w:id="887" w:author="EDWIN REYNALDI" w:date="2024-02-27T16:54:00Z"/>
                <w:szCs w:val="22"/>
              </w:rPr>
            </w:pPr>
          </w:p>
          <w:p w14:paraId="3DBEE846" w14:textId="44BDF768" w:rsidR="003327B6" w:rsidRPr="003327B6" w:rsidRDefault="003327B6" w:rsidP="00232323">
            <w:pPr>
              <w:pStyle w:val="BlockText"/>
              <w:ind w:right="-97"/>
              <w:rPr>
                <w:ins w:id="888" w:author="EDWIN REYNALDI" w:date="2024-02-27T16:52:00Z"/>
                <w:szCs w:val="22"/>
                <w:rPrChange w:id="889" w:author="EDWIN REYNALDI" w:date="2024-02-27T16:53:00Z">
                  <w:rPr>
                    <w:ins w:id="890" w:author="EDWIN REYNALDI" w:date="2024-02-27T16:52:00Z"/>
                    <w:b/>
                    <w:bCs/>
                    <w:szCs w:val="22"/>
                  </w:rPr>
                </w:rPrChange>
              </w:rPr>
            </w:pPr>
            <w:proofErr w:type="spellStart"/>
            <w:ins w:id="891" w:author="EDWIN REYNALDI" w:date="2024-02-27T16:55:00Z">
              <w:r>
                <w:rPr>
                  <w:szCs w:val="22"/>
                </w:rPr>
                <w:t>Apabila</w:t>
              </w:r>
              <w:proofErr w:type="spellEnd"/>
              <w:r>
                <w:rPr>
                  <w:szCs w:val="22"/>
                </w:rPr>
                <w:t xml:space="preserve"> email </w:t>
              </w:r>
              <w:proofErr w:type="spellStart"/>
              <w:r>
                <w:rPr>
                  <w:szCs w:val="22"/>
                </w:rPr>
                <w:t>tersebut</w:t>
              </w:r>
              <w:proofErr w:type="spellEnd"/>
              <w:r>
                <w:rPr>
                  <w:szCs w:val="22"/>
                </w:rPr>
                <w:t xml:space="preserve"> </w:t>
              </w:r>
              <w:proofErr w:type="spellStart"/>
              <w:r>
                <w:rPr>
                  <w:szCs w:val="22"/>
                </w:rPr>
                <w:t>mengindikasikan</w:t>
              </w:r>
              <w:proofErr w:type="spellEnd"/>
              <w:r>
                <w:rPr>
                  <w:szCs w:val="22"/>
                </w:rPr>
                <w:t xml:space="preserve"> </w:t>
              </w:r>
              <w:proofErr w:type="spellStart"/>
              <w:r>
                <w:rPr>
                  <w:szCs w:val="22"/>
                </w:rPr>
                <w:t>jurnal</w:t>
              </w:r>
              <w:proofErr w:type="spellEnd"/>
              <w:r>
                <w:rPr>
                  <w:szCs w:val="22"/>
                </w:rPr>
                <w:t xml:space="preserve"> </w:t>
              </w:r>
              <w:proofErr w:type="spellStart"/>
              <w:r>
                <w:rPr>
                  <w:szCs w:val="22"/>
                </w:rPr>
                <w:t>gagal</w:t>
              </w:r>
              <w:proofErr w:type="spellEnd"/>
              <w:r>
                <w:rPr>
                  <w:szCs w:val="22"/>
                </w:rPr>
                <w:t xml:space="preserve"> </w:t>
              </w:r>
              <w:proofErr w:type="spellStart"/>
              <w:r>
                <w:rPr>
                  <w:szCs w:val="22"/>
                </w:rPr>
                <w:t>terbentuk</w:t>
              </w:r>
              <w:proofErr w:type="spellEnd"/>
              <w:r>
                <w:rPr>
                  <w:szCs w:val="22"/>
                </w:rPr>
                <w:t xml:space="preserve">, </w:t>
              </w:r>
              <w:proofErr w:type="spellStart"/>
              <w:r>
                <w:rPr>
                  <w:szCs w:val="22"/>
                </w:rPr>
                <w:t>maka</w:t>
              </w:r>
              <w:proofErr w:type="spellEnd"/>
              <w:r>
                <w:rPr>
                  <w:szCs w:val="22"/>
                </w:rPr>
                <w:t xml:space="preserve"> BNS </w:t>
              </w:r>
            </w:ins>
            <w:proofErr w:type="spellStart"/>
            <w:ins w:id="892" w:author="EDWIN REYNALDI" w:date="2024-02-29T16:52:00Z">
              <w:r w:rsidR="0080055A">
                <w:rPr>
                  <w:szCs w:val="22"/>
                </w:rPr>
                <w:t>perlu</w:t>
              </w:r>
              <w:proofErr w:type="spellEnd"/>
              <w:r w:rsidR="0080055A">
                <w:rPr>
                  <w:szCs w:val="22"/>
                </w:rPr>
                <w:t xml:space="preserve"> </w:t>
              </w:r>
            </w:ins>
            <w:proofErr w:type="spellStart"/>
            <w:ins w:id="893" w:author="EDWIN REYNALDI" w:date="2024-02-27T16:55:00Z">
              <w:r>
                <w:rPr>
                  <w:szCs w:val="22"/>
                </w:rPr>
                <w:t>berkoordinasi</w:t>
              </w:r>
              <w:proofErr w:type="spellEnd"/>
              <w:r>
                <w:rPr>
                  <w:szCs w:val="22"/>
                </w:rPr>
                <w:t xml:space="preserve"> </w:t>
              </w:r>
              <w:proofErr w:type="spellStart"/>
              <w:r>
                <w:rPr>
                  <w:szCs w:val="22"/>
                </w:rPr>
                <w:t>dengan</w:t>
              </w:r>
              <w:proofErr w:type="spellEnd"/>
              <w:r>
                <w:rPr>
                  <w:szCs w:val="22"/>
                </w:rPr>
                <w:t xml:space="preserve"> </w:t>
              </w:r>
            </w:ins>
            <w:ins w:id="894" w:author="EDWIN REYNALDI" w:date="2024-02-29T16:52:00Z">
              <w:r w:rsidR="00221A4C">
                <w:rPr>
                  <w:szCs w:val="22"/>
                </w:rPr>
                <w:t>Strategic Information Technology Group (</w:t>
              </w:r>
            </w:ins>
            <w:ins w:id="895" w:author="EDWIN REYNALDI" w:date="2024-02-29T16:51:00Z">
              <w:r w:rsidR="00221A4C">
                <w:rPr>
                  <w:szCs w:val="22"/>
                </w:rPr>
                <w:t>GTI</w:t>
              </w:r>
            </w:ins>
            <w:ins w:id="896" w:author="EDWIN REYNALDI" w:date="2024-02-29T16:52:00Z">
              <w:r w:rsidR="00221A4C">
                <w:rPr>
                  <w:szCs w:val="22"/>
                </w:rPr>
                <w:t>)</w:t>
              </w:r>
            </w:ins>
            <w:ins w:id="897" w:author="EDWIN REYNALDI" w:date="2024-02-27T16:58:00Z">
              <w:r>
                <w:rPr>
                  <w:szCs w:val="22"/>
                </w:rPr>
                <w:t xml:space="preserve"> </w:t>
              </w:r>
              <w:proofErr w:type="spellStart"/>
              <w:r>
                <w:rPr>
                  <w:szCs w:val="22"/>
                </w:rPr>
                <w:t>untuk</w:t>
              </w:r>
              <w:proofErr w:type="spellEnd"/>
              <w:r>
                <w:rPr>
                  <w:szCs w:val="22"/>
                </w:rPr>
                <w:t xml:space="preserve"> </w:t>
              </w:r>
              <w:proofErr w:type="spellStart"/>
              <w:r>
                <w:rPr>
                  <w:szCs w:val="22"/>
                </w:rPr>
                <w:t>membantu</w:t>
              </w:r>
              <w:proofErr w:type="spellEnd"/>
              <w:r>
                <w:rPr>
                  <w:szCs w:val="22"/>
                </w:rPr>
                <w:t xml:space="preserve"> proses </w:t>
              </w:r>
              <w:proofErr w:type="spellStart"/>
              <w:r>
                <w:rPr>
                  <w:szCs w:val="22"/>
                </w:rPr>
                <w:t>penjurnalan</w:t>
              </w:r>
              <w:proofErr w:type="spellEnd"/>
              <w:r>
                <w:rPr>
                  <w:szCs w:val="22"/>
                </w:rPr>
                <w:t xml:space="preserve"> </w:t>
              </w:r>
              <w:proofErr w:type="spellStart"/>
              <w:r>
                <w:rPr>
                  <w:szCs w:val="22"/>
                </w:rPr>
                <w:t>kembali</w:t>
              </w:r>
              <w:proofErr w:type="spellEnd"/>
              <w:r>
                <w:rPr>
                  <w:szCs w:val="22"/>
                </w:rPr>
                <w:t xml:space="preserve"> </w:t>
              </w:r>
              <w:proofErr w:type="spellStart"/>
              <w:r>
                <w:rPr>
                  <w:szCs w:val="22"/>
                </w:rPr>
                <w:t>sesuai</w:t>
              </w:r>
              <w:proofErr w:type="spellEnd"/>
              <w:r>
                <w:rPr>
                  <w:szCs w:val="22"/>
                </w:rPr>
                <w:t xml:space="preserve"> </w:t>
              </w:r>
              <w:proofErr w:type="spellStart"/>
              <w:r>
                <w:rPr>
                  <w:szCs w:val="22"/>
                </w:rPr>
                <w:t>dengan</w:t>
              </w:r>
              <w:proofErr w:type="spellEnd"/>
              <w:r>
                <w:rPr>
                  <w:szCs w:val="22"/>
                </w:rPr>
                <w:t xml:space="preserve"> </w:t>
              </w:r>
              <w:proofErr w:type="spellStart"/>
              <w:r>
                <w:rPr>
                  <w:szCs w:val="22"/>
                </w:rPr>
                <w:t>rekap</w:t>
              </w:r>
              <w:proofErr w:type="spellEnd"/>
              <w:r>
                <w:rPr>
                  <w:szCs w:val="22"/>
                </w:rPr>
                <w:t xml:space="preserve"> </w:t>
              </w:r>
              <w:proofErr w:type="spellStart"/>
              <w:r>
                <w:rPr>
                  <w:szCs w:val="22"/>
                </w:rPr>
                <w:t>biaya</w:t>
              </w:r>
              <w:proofErr w:type="spellEnd"/>
              <w:r>
                <w:rPr>
                  <w:szCs w:val="22"/>
                </w:rPr>
                <w:t xml:space="preserve"> </w:t>
              </w:r>
              <w:proofErr w:type="spellStart"/>
              <w:r>
                <w:rPr>
                  <w:szCs w:val="22"/>
                </w:rPr>
                <w:t>distribusi</w:t>
              </w:r>
              <w:proofErr w:type="spellEnd"/>
              <w:r>
                <w:rPr>
                  <w:szCs w:val="22"/>
                </w:rPr>
                <w:t xml:space="preserve"> banknotes.</w:t>
              </w:r>
            </w:ins>
          </w:p>
        </w:tc>
      </w:tr>
    </w:tbl>
    <w:p w14:paraId="37DCBF23" w14:textId="5980F189" w:rsidR="00FA4ADD" w:rsidRPr="00FA4F06" w:rsidRDefault="0091507F">
      <w:pPr>
        <w:pStyle w:val="BlockLine"/>
        <w:ind w:right="-97"/>
        <w:jc w:val="right"/>
        <w:rPr>
          <w:ins w:id="898" w:author="EDWIN REYNALDI" w:date="2024-02-15T10:24:00Z"/>
          <w:i/>
          <w:iCs/>
          <w:rPrChange w:id="899" w:author="EDWIN REYNALDI" w:date="2024-02-15T10:24:00Z">
            <w:rPr>
              <w:ins w:id="900" w:author="EDWIN REYNALDI" w:date="2024-02-15T10:24:00Z"/>
            </w:rPr>
          </w:rPrChange>
        </w:rPr>
        <w:pPrChange w:id="901" w:author="EDWIN REYNALDI" w:date="2024-02-15T10:24:00Z">
          <w:pPr>
            <w:pStyle w:val="BlockLine"/>
            <w:ind w:right="-97"/>
          </w:pPr>
        </w:pPrChange>
      </w:pPr>
      <w:proofErr w:type="spellStart"/>
      <w:ins w:id="902" w:author="EDWIN REYNALDI" w:date="2024-02-15T10:23:00Z">
        <w:r w:rsidRPr="00FA4F06">
          <w:rPr>
            <w:i/>
            <w:iCs/>
            <w:rPrChange w:id="903" w:author="EDWIN REYNALDI" w:date="2024-02-15T10:24:00Z">
              <w:rPr/>
            </w:rPrChange>
          </w:rPr>
          <w:t>Bersambung</w:t>
        </w:r>
        <w:proofErr w:type="spellEnd"/>
        <w:r w:rsidRPr="00FA4F06">
          <w:rPr>
            <w:i/>
            <w:iCs/>
            <w:rPrChange w:id="904" w:author="EDWIN REYNALDI" w:date="2024-02-15T10:24:00Z">
              <w:rPr/>
            </w:rPrChange>
          </w:rPr>
          <w:t xml:space="preserve"> </w:t>
        </w:r>
        <w:proofErr w:type="spellStart"/>
        <w:r w:rsidRPr="00FA4F06">
          <w:rPr>
            <w:i/>
            <w:iCs/>
            <w:rPrChange w:id="905" w:author="EDWIN REYNALDI" w:date="2024-02-15T10:24:00Z">
              <w:rPr/>
            </w:rPrChange>
          </w:rPr>
          <w:t>ke</w:t>
        </w:r>
        <w:proofErr w:type="spellEnd"/>
        <w:r w:rsidRPr="00FA4F06">
          <w:rPr>
            <w:i/>
            <w:iCs/>
            <w:rPrChange w:id="906" w:author="EDWIN REYNALDI" w:date="2024-02-15T10:24:00Z">
              <w:rPr/>
            </w:rPrChange>
          </w:rPr>
          <w:t xml:space="preserve"> </w:t>
        </w:r>
        <w:proofErr w:type="spellStart"/>
        <w:r w:rsidRPr="00FA4F06">
          <w:rPr>
            <w:i/>
            <w:iCs/>
            <w:rPrChange w:id="907" w:author="EDWIN REYNALDI" w:date="2024-02-15T10:24:00Z">
              <w:rPr/>
            </w:rPrChange>
          </w:rPr>
          <w:t>halaman</w:t>
        </w:r>
        <w:proofErr w:type="spellEnd"/>
        <w:r w:rsidRPr="00FA4F06">
          <w:rPr>
            <w:i/>
            <w:iCs/>
            <w:rPrChange w:id="908" w:author="EDWIN REYNALDI" w:date="2024-02-15T10:24:00Z">
              <w:rPr/>
            </w:rPrChange>
          </w:rPr>
          <w:t xml:space="preserve"> </w:t>
        </w:r>
        <w:proofErr w:type="spellStart"/>
        <w:r w:rsidRPr="00FA4F06">
          <w:rPr>
            <w:i/>
            <w:iCs/>
            <w:rPrChange w:id="909" w:author="EDWIN REYNALDI" w:date="2024-02-15T10:24:00Z">
              <w:rPr/>
            </w:rPrChange>
          </w:rPr>
          <w:t>berikut</w:t>
        </w:r>
      </w:ins>
      <w:proofErr w:type="spellEnd"/>
    </w:p>
    <w:p w14:paraId="7286EF65" w14:textId="77777777" w:rsidR="00FA4F06" w:rsidRDefault="00FA4F06" w:rsidP="00FA4F06">
      <w:pPr>
        <w:rPr>
          <w:ins w:id="910" w:author="EDWIN REYNALDI" w:date="2024-02-15T10:24:00Z"/>
        </w:rPr>
      </w:pPr>
    </w:p>
    <w:p w14:paraId="372AD1C1" w14:textId="77777777" w:rsidR="00FA4F06" w:rsidRDefault="00FA4F06" w:rsidP="00FA4F06">
      <w:pPr>
        <w:rPr>
          <w:ins w:id="911" w:author="EDWIN REYNALDI" w:date="2024-02-15T10:24:00Z"/>
        </w:rPr>
      </w:pPr>
    </w:p>
    <w:p w14:paraId="0376DDFE" w14:textId="77777777" w:rsidR="00FA4F06" w:rsidRDefault="00FA4F06" w:rsidP="00FA4F06">
      <w:pPr>
        <w:rPr>
          <w:ins w:id="912" w:author="EDWIN REYNALDI" w:date="2024-02-15T10:24:00Z"/>
        </w:rPr>
      </w:pPr>
    </w:p>
    <w:p w14:paraId="6107C277" w14:textId="77777777" w:rsidR="00FA4F06" w:rsidRDefault="00FA4F06" w:rsidP="00FA4F06">
      <w:pPr>
        <w:rPr>
          <w:ins w:id="913" w:author="EDWIN REYNALDI" w:date="2024-02-15T10:24:00Z"/>
        </w:rPr>
      </w:pPr>
    </w:p>
    <w:p w14:paraId="5823E2FA" w14:textId="77777777" w:rsidR="00FA4F06" w:rsidRDefault="00FA4F06" w:rsidP="00FA4F06">
      <w:pPr>
        <w:rPr>
          <w:ins w:id="914" w:author="EDWIN REYNALDI" w:date="2024-02-15T10:24:00Z"/>
        </w:rPr>
      </w:pPr>
    </w:p>
    <w:p w14:paraId="473C2592" w14:textId="77777777" w:rsidR="00FA4F06" w:rsidRDefault="00FA4F06" w:rsidP="00FA4F06">
      <w:pPr>
        <w:rPr>
          <w:ins w:id="915" w:author="EDWIN REYNALDI" w:date="2024-02-15T10:24:00Z"/>
        </w:rPr>
      </w:pPr>
    </w:p>
    <w:p w14:paraId="391A69C2" w14:textId="77777777" w:rsidR="00FA4F06" w:rsidRDefault="00FA4F06" w:rsidP="00FA4F06">
      <w:pPr>
        <w:rPr>
          <w:ins w:id="916" w:author="EDWIN REYNALDI" w:date="2024-02-15T10:24:00Z"/>
        </w:rPr>
      </w:pPr>
    </w:p>
    <w:p w14:paraId="6DB757BE" w14:textId="77777777" w:rsidR="00FA4F06" w:rsidRDefault="00FA4F06" w:rsidP="00FA4F06">
      <w:pPr>
        <w:rPr>
          <w:ins w:id="917" w:author="EDWIN REYNALDI" w:date="2024-02-15T10:24:00Z"/>
        </w:rPr>
      </w:pPr>
    </w:p>
    <w:p w14:paraId="6D1FA1CD" w14:textId="77777777" w:rsidR="00FA4F06" w:rsidRDefault="00FA4F06" w:rsidP="00FA4F06">
      <w:pPr>
        <w:rPr>
          <w:ins w:id="918" w:author="EDWIN REYNALDI" w:date="2024-02-15T10:24:00Z"/>
        </w:rPr>
      </w:pPr>
    </w:p>
    <w:p w14:paraId="7B05267F" w14:textId="77777777" w:rsidR="00FA4F06" w:rsidRDefault="00FA4F06" w:rsidP="00FA4F06">
      <w:pPr>
        <w:rPr>
          <w:ins w:id="919" w:author="EDWIN REYNALDI" w:date="2024-02-15T10:24:00Z"/>
        </w:rPr>
      </w:pPr>
    </w:p>
    <w:p w14:paraId="510D0C01" w14:textId="77777777" w:rsidR="00FA4F06" w:rsidRDefault="00FA4F06" w:rsidP="00FA4F06">
      <w:pPr>
        <w:rPr>
          <w:ins w:id="920" w:author="EDWIN REYNALDI" w:date="2024-02-27T16:52:00Z"/>
        </w:rPr>
      </w:pPr>
    </w:p>
    <w:p w14:paraId="0302B57D" w14:textId="77777777" w:rsidR="00B71137" w:rsidRDefault="00B71137" w:rsidP="00FA4F06">
      <w:pPr>
        <w:rPr>
          <w:ins w:id="921" w:author="EDWIN REYNALDI" w:date="2024-02-27T16:52:00Z"/>
        </w:rPr>
      </w:pPr>
    </w:p>
    <w:p w14:paraId="30A4F591" w14:textId="77777777" w:rsidR="00B71137" w:rsidRDefault="00B71137" w:rsidP="00FA4F06">
      <w:pPr>
        <w:rPr>
          <w:ins w:id="922" w:author="EDWIN REYNALDI" w:date="2024-02-27T16:52:00Z"/>
        </w:rPr>
      </w:pPr>
    </w:p>
    <w:p w14:paraId="599AB573" w14:textId="77777777" w:rsidR="00B71137" w:rsidRDefault="00B71137" w:rsidP="00FA4F06">
      <w:pPr>
        <w:rPr>
          <w:ins w:id="923" w:author="EDWIN REYNALDI" w:date="2024-02-27T16:52:00Z"/>
        </w:rPr>
      </w:pPr>
    </w:p>
    <w:p w14:paraId="3A6A2489" w14:textId="77777777" w:rsidR="00B71137" w:rsidRDefault="00B71137" w:rsidP="00FA4F06">
      <w:pPr>
        <w:rPr>
          <w:ins w:id="924" w:author="EDWIN REYNALDI" w:date="2024-02-27T16:52:00Z"/>
        </w:rPr>
      </w:pPr>
    </w:p>
    <w:p w14:paraId="4ABABDE0" w14:textId="77777777" w:rsidR="00FA4F06" w:rsidRDefault="00FA4F06" w:rsidP="00FA4F06">
      <w:pPr>
        <w:rPr>
          <w:ins w:id="925" w:author="EDWIN REYNALDI" w:date="2024-02-15T10:24:00Z"/>
        </w:rPr>
      </w:pPr>
    </w:p>
    <w:p w14:paraId="532242C7" w14:textId="178CFAD0" w:rsidR="00FA4F06" w:rsidRPr="00FA4F06" w:rsidDel="00FA4F06" w:rsidRDefault="00FA4F06">
      <w:pPr>
        <w:rPr>
          <w:del w:id="926" w:author="EDWIN REYNALDI" w:date="2024-02-15T10:25:00Z"/>
          <w:rPrChange w:id="927" w:author="EDWIN REYNALDI" w:date="2024-02-15T10:24:00Z">
            <w:rPr>
              <w:del w:id="928" w:author="EDWIN REYNALDI" w:date="2024-02-15T10:25:00Z"/>
              <w:sz w:val="12"/>
              <w:szCs w:val="12"/>
            </w:rPr>
          </w:rPrChange>
        </w:rPr>
        <w:pPrChange w:id="929" w:author="EDWIN REYNALDI" w:date="2024-02-15T10:24:00Z">
          <w:pPr>
            <w:pStyle w:val="BlockLine"/>
            <w:ind w:right="-97"/>
          </w:pPr>
        </w:pPrChange>
      </w:pPr>
    </w:p>
    <w:tbl>
      <w:tblPr>
        <w:tblW w:w="8640" w:type="dxa"/>
        <w:tblLayout w:type="fixed"/>
        <w:tblLook w:val="0000" w:firstRow="0" w:lastRow="0" w:firstColumn="0" w:lastColumn="0" w:noHBand="0" w:noVBand="0"/>
      </w:tblPr>
      <w:tblGrid>
        <w:gridCol w:w="1710"/>
        <w:gridCol w:w="6930"/>
      </w:tblGrid>
      <w:tr w:rsidR="00044288" w:rsidRPr="00F33E0A" w:rsidDel="003327B6" w14:paraId="11701577" w14:textId="23473008" w:rsidTr="6CA5FF43">
        <w:trPr>
          <w:cantSplit/>
          <w:trHeight w:val="87"/>
          <w:del w:id="930" w:author="EDWIN REYNALDI" w:date="2024-02-27T16:59:00Z"/>
        </w:trPr>
        <w:tc>
          <w:tcPr>
            <w:tcW w:w="1710" w:type="dxa"/>
          </w:tcPr>
          <w:p w14:paraId="2D30DF23" w14:textId="3CDD73A9" w:rsidR="00044288" w:rsidRPr="00F33E0A" w:rsidDel="003327B6" w:rsidRDefault="00044288">
            <w:pPr>
              <w:pStyle w:val="Heading5"/>
              <w:spacing w:line="259" w:lineRule="auto"/>
              <w:ind w:left="-108"/>
              <w:rPr>
                <w:del w:id="931" w:author="EDWIN REYNALDI" w:date="2024-02-27T16:59:00Z"/>
              </w:rPr>
              <w:pPrChange w:id="932" w:author="FERNANDA PATRISIAN" w:date="2024-02-19T02:13:00Z">
                <w:pPr>
                  <w:pStyle w:val="Heading5"/>
                  <w:ind w:left="-108"/>
                </w:pPr>
              </w:pPrChange>
            </w:pPr>
            <w:del w:id="933" w:author="EDWIN REYNALDI" w:date="2024-02-27T16:59:00Z">
              <w:r w:rsidDel="003327B6">
                <w:delText>Jenis keluhan dan penanganannya</w:delText>
              </w:r>
            </w:del>
            <w:ins w:id="934" w:author="FERNANDA PATRISIAN" w:date="2024-02-19T02:13:00Z">
              <w:del w:id="935" w:author="EDWIN REYNALDI" w:date="2024-02-27T16:59:00Z">
                <w:r w:rsidR="6CA5FF43" w:rsidDel="003327B6">
                  <w:delText>Penanganan masalah</w:delText>
                </w:r>
              </w:del>
            </w:ins>
          </w:p>
        </w:tc>
        <w:tc>
          <w:tcPr>
            <w:tcW w:w="6930" w:type="dxa"/>
          </w:tcPr>
          <w:p w14:paraId="46ED1ACE" w14:textId="6C3D5ACC" w:rsidR="00044288" w:rsidRPr="00F33E0A" w:rsidDel="003327B6" w:rsidRDefault="6CA5FF43" w:rsidP="00F33E0A">
            <w:pPr>
              <w:rPr>
                <w:del w:id="936" w:author="EDWIN REYNALDI" w:date="2024-02-27T16:59:00Z"/>
              </w:rPr>
            </w:pPr>
            <w:del w:id="937" w:author="EDWIN REYNALDI" w:date="2024-02-19T09:27:00Z">
              <w:r w:rsidDel="00771066">
                <w:delText>J</w:delText>
              </w:r>
              <w:r w:rsidRPr="6CA5FF43" w:rsidDel="00771066">
                <w:rPr>
                  <w:color w:val="FF0000"/>
                  <w:rPrChange w:id="938" w:author="FERNANDA PATRISIAN" w:date="2024-02-19T02:16:00Z">
                    <w:rPr/>
                  </w:rPrChange>
                </w:rPr>
                <w:delText xml:space="preserve">enis keluhan yang mungkin terjadi terkait penyesuaian pelaksanaan distribusi banknotes melalui pihak ketiga dan penanganan yang dapat dilakukan </w:delText>
              </w:r>
            </w:del>
            <w:ins w:id="939" w:author="FERNANDA PATRISIAN" w:date="2024-01-24T08:17:00Z">
              <w:del w:id="940" w:author="EDWIN REYNALDI" w:date="2024-02-19T09:27:00Z">
                <w:r w:rsidRPr="6CA5FF43" w:rsidDel="00771066">
                  <w:rPr>
                    <w:color w:val="FF0000"/>
                    <w:rPrChange w:id="941" w:author="FERNANDA PATRISIAN" w:date="2024-02-19T02:16:00Z">
                      <w:rPr/>
                    </w:rPrChange>
                  </w:rPr>
                  <w:delText xml:space="preserve">adalah </w:delText>
                </w:r>
              </w:del>
            </w:ins>
            <w:del w:id="942" w:author="EDWIN REYNALDI" w:date="2024-02-19T09:27:00Z">
              <w:r w:rsidRPr="6CA5FF43" w:rsidDel="00771066">
                <w:rPr>
                  <w:color w:val="FF0000"/>
                  <w:rPrChange w:id="943" w:author="FERNANDA PATRISIAN" w:date="2024-02-19T02:16:00Z">
                    <w:rPr/>
                  </w:rPrChange>
                </w:rPr>
                <w:delText>sebagai berikut.</w:delText>
              </w:r>
            </w:del>
          </w:p>
          <w:tbl>
            <w:tblPr>
              <w:tblStyle w:val="TableGrid"/>
              <w:tblW w:w="6632" w:type="dxa"/>
              <w:tblLayout w:type="fixed"/>
              <w:tblLook w:val="04A0" w:firstRow="1" w:lastRow="0" w:firstColumn="1" w:lastColumn="0" w:noHBand="0" w:noVBand="1"/>
              <w:tblPrChange w:id="944" w:author="EDWIN REYNALDI" w:date="2024-01-26T13:24:00Z">
                <w:tblPr>
                  <w:tblStyle w:val="TableGrid"/>
                  <w:tblW w:w="6632" w:type="dxa"/>
                  <w:tblLayout w:type="fixed"/>
                  <w:tblLook w:val="04A0" w:firstRow="1" w:lastRow="0" w:firstColumn="1" w:lastColumn="0" w:noHBand="0" w:noVBand="1"/>
                </w:tblPr>
              </w:tblPrChange>
            </w:tblPr>
            <w:tblGrid>
              <w:gridCol w:w="2315"/>
              <w:gridCol w:w="4317"/>
              <w:tblGridChange w:id="945">
                <w:tblGrid>
                  <w:gridCol w:w="360"/>
                  <w:gridCol w:w="360"/>
                </w:tblGrid>
              </w:tblGridChange>
            </w:tblGrid>
            <w:tr w:rsidR="00044288" w:rsidRPr="00F33E0A" w:rsidDel="003327B6" w14:paraId="347585F0" w14:textId="330F9FF7" w:rsidTr="6CA5FF43">
              <w:trPr>
                <w:trHeight w:val="254"/>
                <w:del w:id="946" w:author="EDWIN REYNALDI" w:date="2024-02-27T16:59:00Z"/>
                <w:trPrChange w:id="947" w:author="EDWIN REYNALDI" w:date="2024-01-26T13:24:00Z">
                  <w:trPr>
                    <w:trHeight w:val="254"/>
                  </w:trPr>
                </w:trPrChange>
              </w:trPr>
              <w:tc>
                <w:tcPr>
                  <w:tcW w:w="2315" w:type="dxa"/>
                  <w:tcPrChange w:id="948" w:author="EDWIN REYNALDI" w:date="2024-01-26T13:24:00Z">
                    <w:tcPr>
                      <w:tcW w:w="2495" w:type="dxa"/>
                    </w:tcPr>
                  </w:tcPrChange>
                </w:tcPr>
                <w:p w14:paraId="1988E276" w14:textId="5EF0AF14" w:rsidR="00044288" w:rsidRPr="00F33E0A" w:rsidDel="003327B6" w:rsidRDefault="6CA5FF43">
                  <w:pPr>
                    <w:spacing w:line="259" w:lineRule="auto"/>
                    <w:jc w:val="center"/>
                    <w:rPr>
                      <w:del w:id="949" w:author="EDWIN REYNALDI" w:date="2024-02-27T16:59:00Z"/>
                      <w:szCs w:val="22"/>
                    </w:rPr>
                    <w:pPrChange w:id="950" w:author="FERNANDA PATRISIAN" w:date="2024-02-19T02:16:00Z">
                      <w:pPr>
                        <w:jc w:val="center"/>
                      </w:pPr>
                    </w:pPrChange>
                  </w:pPr>
                  <w:del w:id="951" w:author="EDWIN REYNALDI" w:date="2024-02-27T16:59:00Z">
                    <w:r w:rsidRPr="6CA5FF43" w:rsidDel="003327B6">
                      <w:rPr>
                        <w:b/>
                        <w:bCs/>
                      </w:rPr>
                      <w:delText xml:space="preserve">Jenis </w:delText>
                    </w:r>
                    <w:r w:rsidR="00F24438" w:rsidRPr="6CA5FF43" w:rsidDel="003327B6">
                      <w:rPr>
                        <w:b/>
                        <w:bCs/>
                      </w:rPr>
                      <w:delText>Keluhan</w:delText>
                    </w:r>
                  </w:del>
                  <w:ins w:id="952" w:author="FERNANDA PATRISIAN" w:date="2024-02-19T02:16:00Z">
                    <w:del w:id="953" w:author="EDWIN REYNALDI" w:date="2024-02-27T16:59:00Z">
                      <w:r w:rsidRPr="6CA5FF43" w:rsidDel="003327B6">
                        <w:rPr>
                          <w:b/>
                          <w:bCs/>
                        </w:rPr>
                        <w:delText>Masalah</w:delText>
                      </w:r>
                    </w:del>
                  </w:ins>
                </w:p>
              </w:tc>
              <w:tc>
                <w:tcPr>
                  <w:tcW w:w="4317" w:type="dxa"/>
                  <w:tcPrChange w:id="954" w:author="EDWIN REYNALDI" w:date="2024-01-26T13:24:00Z">
                    <w:tcPr>
                      <w:tcW w:w="4137" w:type="dxa"/>
                    </w:tcPr>
                  </w:tcPrChange>
                </w:tcPr>
                <w:p w14:paraId="33649359" w14:textId="0C4E4DE9" w:rsidR="00044288" w:rsidRPr="00F33E0A" w:rsidDel="003327B6" w:rsidRDefault="6CA5FF43" w:rsidP="6CA5FF43">
                  <w:pPr>
                    <w:jc w:val="center"/>
                    <w:rPr>
                      <w:del w:id="955" w:author="EDWIN REYNALDI" w:date="2024-02-27T16:59:00Z"/>
                      <w:b/>
                      <w:bCs/>
                    </w:rPr>
                  </w:pPr>
                  <w:del w:id="956" w:author="EDWIN REYNALDI" w:date="2024-02-27T16:59:00Z">
                    <w:r w:rsidRPr="6CA5FF43" w:rsidDel="003327B6">
                      <w:rPr>
                        <w:b/>
                        <w:bCs/>
                      </w:rPr>
                      <w:delText>Penanganan</w:delText>
                    </w:r>
                  </w:del>
                  <w:ins w:id="957" w:author="FERNANDA PATRISIAN" w:date="2024-02-19T02:16:00Z">
                    <w:del w:id="958" w:author="EDWIN REYNALDI" w:date="2024-02-27T16:59:00Z">
                      <w:r w:rsidRPr="6CA5FF43" w:rsidDel="003327B6">
                        <w:rPr>
                          <w:b/>
                          <w:bCs/>
                        </w:rPr>
                        <w:delText xml:space="preserve"> Masalah</w:delText>
                      </w:r>
                    </w:del>
                  </w:ins>
                </w:p>
              </w:tc>
            </w:tr>
            <w:tr w:rsidR="00044288" w:rsidRPr="00F33E0A" w:rsidDel="003327B6" w14:paraId="29451C56" w14:textId="034DDBF2" w:rsidTr="6CA5FF43">
              <w:trPr>
                <w:trHeight w:val="1569"/>
                <w:del w:id="959" w:author="EDWIN REYNALDI" w:date="2024-02-27T16:59:00Z"/>
                <w:trPrChange w:id="960" w:author="EDWIN REYNALDI" w:date="2024-01-26T13:24:00Z">
                  <w:trPr>
                    <w:trHeight w:val="1569"/>
                  </w:trPr>
                </w:trPrChange>
              </w:trPr>
              <w:tc>
                <w:tcPr>
                  <w:tcW w:w="2315" w:type="dxa"/>
                  <w:vAlign w:val="center"/>
                  <w:tcPrChange w:id="961" w:author="EDWIN REYNALDI" w:date="2024-01-26T13:24:00Z">
                    <w:tcPr>
                      <w:tcW w:w="2495" w:type="dxa"/>
                      <w:vAlign w:val="center"/>
                    </w:tcPr>
                  </w:tcPrChange>
                </w:tcPr>
                <w:p w14:paraId="69549791" w14:textId="6EA36FBB" w:rsidR="00044288" w:rsidRPr="00F33E0A" w:rsidDel="003327B6" w:rsidRDefault="0082476C" w:rsidP="00F33E0A">
                  <w:pPr>
                    <w:rPr>
                      <w:del w:id="962" w:author="EDWIN REYNALDI" w:date="2024-02-27T16:59:00Z"/>
                    </w:rPr>
                  </w:pPr>
                  <w:del w:id="963" w:author="EDWIN REYNALDI" w:date="2024-02-27T16:59:00Z">
                    <w:r w:rsidRPr="00F33E0A" w:rsidDel="003327B6">
                      <w:delText>Rekap</w:delText>
                    </w:r>
                    <w:r w:rsidR="00F24438" w:rsidRPr="00F33E0A" w:rsidDel="003327B6">
                      <w:delText xml:space="preserve"> </w:delText>
                    </w:r>
                    <w:r w:rsidR="001A272C" w:rsidRPr="00F33E0A" w:rsidDel="003327B6">
                      <w:delText>biaya distribusi</w:delText>
                    </w:r>
                    <w:r w:rsidR="00F24438" w:rsidRPr="00F33E0A" w:rsidDel="003327B6">
                      <w:delText xml:space="preserve"> </w:delText>
                    </w:r>
                    <w:r w:rsidR="005D18F5" w:rsidRPr="00F33E0A" w:rsidDel="003327B6">
                      <w:delText xml:space="preserve">banknotes </w:delText>
                    </w:r>
                    <w:r w:rsidR="00F24438" w:rsidRPr="00F33E0A" w:rsidDel="003327B6">
                      <w:delText>tidak dikirimkan oleh OptiCash melalui email</w:delText>
                    </w:r>
                  </w:del>
                </w:p>
              </w:tc>
              <w:tc>
                <w:tcPr>
                  <w:tcW w:w="4317" w:type="dxa"/>
                  <w:tcPrChange w:id="964" w:author="EDWIN REYNALDI" w:date="2024-01-26T13:24:00Z">
                    <w:tcPr>
                      <w:tcW w:w="4137" w:type="dxa"/>
                    </w:tcPr>
                  </w:tcPrChange>
                </w:tcPr>
                <w:p w14:paraId="34AE4E0D" w14:textId="79D16C2D" w:rsidR="005D7563" w:rsidRPr="00F33E0A" w:rsidDel="003327B6" w:rsidRDefault="6ADBFBAA" w:rsidP="00F33E0A">
                  <w:pPr>
                    <w:pStyle w:val="ListParagraph"/>
                    <w:numPr>
                      <w:ilvl w:val="0"/>
                      <w:numId w:val="51"/>
                    </w:numPr>
                    <w:ind w:left="338"/>
                    <w:rPr>
                      <w:del w:id="965" w:author="EDWIN REYNALDI" w:date="2024-02-27T16:59:00Z"/>
                    </w:rPr>
                  </w:pPr>
                  <w:del w:id="966" w:author="EDWIN REYNALDI" w:date="2024-02-27T16:59:00Z">
                    <w:r w:rsidRPr="00F33E0A" w:rsidDel="003327B6">
                      <w:delText>B</w:delText>
                    </w:r>
                    <w:r w:rsidR="5C742FC1" w:rsidRPr="00F33E0A" w:rsidDel="003327B6">
                      <w:delText>idang Distribution BNS</w:delText>
                    </w:r>
                    <w:r w:rsidRPr="00F33E0A" w:rsidDel="003327B6">
                      <w:delText xml:space="preserve"> memastikan bahwa </w:delText>
                    </w:r>
                  </w:del>
                  <w:del w:id="967" w:author="EDWIN REYNALDI" w:date="2024-01-24T18:03:00Z">
                    <w:r w:rsidRPr="00F33E0A" w:rsidDel="00481DB1">
                      <w:rPr>
                        <w:rPrChange w:id="968" w:author="EDWIN REYNALDI" w:date="2024-01-26T13:38:00Z">
                          <w:rPr>
                            <w:i/>
                            <w:iCs/>
                          </w:rPr>
                        </w:rPrChange>
                      </w:rPr>
                      <w:delText>flag</w:delText>
                    </w:r>
                    <w:r w:rsidRPr="00F33E0A" w:rsidDel="00481DB1">
                      <w:delText xml:space="preserve"> pembebanan biaya </w:delText>
                    </w:r>
                    <w:r w:rsidR="48FA95A3" w:rsidRPr="00F33E0A" w:rsidDel="00481DB1">
                      <w:delText>distribusi banknotes</w:delText>
                    </w:r>
                    <w:r w:rsidRPr="00F33E0A" w:rsidDel="00481DB1">
                      <w:delText xml:space="preserve"> telah </w:delText>
                    </w:r>
                    <w:r w:rsidR="3E0C6167" w:rsidRPr="00F33E0A" w:rsidDel="00481DB1">
                      <w:delText>di</w:delText>
                    </w:r>
                    <w:r w:rsidR="48FA95A3" w:rsidRPr="00F33E0A" w:rsidDel="00481DB1">
                      <w:delText>-update</w:delText>
                    </w:r>
                    <w:r w:rsidR="3E0C6167" w:rsidRPr="00F33E0A" w:rsidDel="00481DB1">
                      <w:delText xml:space="preserve"> </w:delText>
                    </w:r>
                    <w:r w:rsidRPr="00F33E0A" w:rsidDel="00481DB1">
                      <w:delText>pada Aplikasi OptiCash</w:delText>
                    </w:r>
                  </w:del>
                  <w:ins w:id="969" w:author="FERNANDA PATRISIAN" w:date="2024-01-24T08:17:00Z">
                    <w:del w:id="970" w:author="EDWIN REYNALDI" w:date="2024-01-24T18:03:00Z">
                      <w:r w:rsidR="5790D946" w:rsidRPr="00F33E0A" w:rsidDel="00481DB1">
                        <w:delText>.</w:delText>
                      </w:r>
                    </w:del>
                  </w:ins>
                </w:p>
                <w:p w14:paraId="16212F81" w14:textId="26AA0E2E" w:rsidR="00044288" w:rsidRPr="00F33E0A" w:rsidDel="003327B6" w:rsidRDefault="340391F4" w:rsidP="00F33E0A">
                  <w:pPr>
                    <w:pStyle w:val="ListParagraph"/>
                    <w:numPr>
                      <w:ilvl w:val="0"/>
                      <w:numId w:val="51"/>
                    </w:numPr>
                    <w:ind w:left="338"/>
                    <w:rPr>
                      <w:del w:id="971" w:author="EDWIN REYNALDI" w:date="2024-02-27T16:59:00Z"/>
                    </w:rPr>
                  </w:pPr>
                  <w:del w:id="972" w:author="EDWIN REYNALDI" w:date="2024-02-27T16:59:00Z">
                    <w:r w:rsidRPr="00F33E0A" w:rsidDel="003327B6">
                      <w:delText>Bidang Distribution</w:delText>
                    </w:r>
                    <w:r w:rsidR="17238AAC" w:rsidRPr="00F33E0A" w:rsidDel="003327B6">
                      <w:delText xml:space="preserve"> </w:delText>
                    </w:r>
                    <w:r w:rsidRPr="00F33E0A" w:rsidDel="003327B6">
                      <w:delText xml:space="preserve">BNS </w:delText>
                    </w:r>
                    <w:r w:rsidR="17238AAC" w:rsidRPr="00F33E0A" w:rsidDel="003327B6">
                      <w:delText xml:space="preserve">melakukan pembuatan rekap </w:delText>
                    </w:r>
                    <w:r w:rsidR="628F4E84" w:rsidRPr="00F33E0A" w:rsidDel="003327B6">
                      <w:delText>biaya distribusi</w:delText>
                    </w:r>
                    <w:r w:rsidR="17238AAC" w:rsidRPr="00F33E0A" w:rsidDel="003327B6">
                      <w:delText xml:space="preserve"> </w:delText>
                    </w:r>
                    <w:r w:rsidR="4ED1DB16" w:rsidRPr="00F33E0A" w:rsidDel="003327B6">
                      <w:delText xml:space="preserve">banknotes </w:delText>
                    </w:r>
                    <w:r w:rsidR="17238AAC" w:rsidRPr="00F33E0A" w:rsidDel="003327B6">
                      <w:delText>secara manual</w:delText>
                    </w:r>
                    <w:r w:rsidR="4ED1DB16" w:rsidRPr="00F33E0A" w:rsidDel="003327B6">
                      <w:delText xml:space="preserve"> dan dikirimkan ke Bidang Administration &amp; Settlement BNS melalui email</w:delText>
                    </w:r>
                  </w:del>
                </w:p>
                <w:p w14:paraId="6B25EEC0" w14:textId="1C6C56E2" w:rsidR="008B452C" w:rsidRPr="00F33E0A" w:rsidDel="003327B6" w:rsidRDefault="340391F4" w:rsidP="00F33E0A">
                  <w:pPr>
                    <w:pStyle w:val="ListParagraph"/>
                    <w:numPr>
                      <w:ilvl w:val="0"/>
                      <w:numId w:val="51"/>
                    </w:numPr>
                    <w:ind w:left="338"/>
                    <w:rPr>
                      <w:del w:id="973" w:author="EDWIN REYNALDI" w:date="2024-02-27T16:59:00Z"/>
                    </w:rPr>
                  </w:pPr>
                  <w:del w:id="974" w:author="EDWIN REYNALDI" w:date="2024-02-27T16:59:00Z">
                    <w:r w:rsidRPr="00F33E0A" w:rsidDel="003327B6">
                      <w:delText>Bidang Administration &amp; Settl</w:delText>
                    </w:r>
                    <w:r w:rsidR="6899FF0E" w:rsidRPr="00F33E0A" w:rsidDel="003327B6">
                      <w:delText>e</w:delText>
                    </w:r>
                    <w:r w:rsidRPr="00F33E0A" w:rsidDel="003327B6">
                      <w:delText xml:space="preserve">ment BNS </w:delText>
                    </w:r>
                    <w:r w:rsidR="3D0ECDF7" w:rsidRPr="00F33E0A" w:rsidDel="003327B6">
                      <w:delText xml:space="preserve">memastikan jurnal </w:delText>
                    </w:r>
                    <w:r w:rsidR="628F4E84" w:rsidRPr="00F33E0A" w:rsidDel="003327B6">
                      <w:delText>biaya distribusi</w:delText>
                    </w:r>
                    <w:r w:rsidR="4ED1DB16" w:rsidRPr="00F33E0A" w:rsidDel="003327B6">
                      <w:delText xml:space="preserve"> banknotes</w:delText>
                    </w:r>
                    <w:r w:rsidR="3D0ECDF7" w:rsidRPr="00F33E0A" w:rsidDel="003327B6">
                      <w:delText xml:space="preserve"> terbentuk</w:delText>
                    </w:r>
                  </w:del>
                </w:p>
              </w:tc>
            </w:tr>
            <w:tr w:rsidR="00F24438" w:rsidRPr="00F33E0A" w:rsidDel="003327B6" w14:paraId="204E535A" w14:textId="12541E59" w:rsidTr="6CA5FF43">
              <w:trPr>
                <w:trHeight w:val="1025"/>
                <w:del w:id="975" w:author="EDWIN REYNALDI" w:date="2024-02-27T16:59:00Z"/>
                <w:trPrChange w:id="976" w:author="EDWIN REYNALDI" w:date="2024-01-26T13:24:00Z">
                  <w:trPr>
                    <w:trHeight w:val="1430"/>
                  </w:trPr>
                </w:trPrChange>
              </w:trPr>
              <w:tc>
                <w:tcPr>
                  <w:tcW w:w="2315" w:type="dxa"/>
                  <w:vAlign w:val="center"/>
                  <w:tcPrChange w:id="977" w:author="EDWIN REYNALDI" w:date="2024-01-26T13:24:00Z">
                    <w:tcPr>
                      <w:tcW w:w="2495" w:type="dxa"/>
                      <w:vAlign w:val="center"/>
                    </w:tcPr>
                  </w:tcPrChange>
                </w:tcPr>
                <w:p w14:paraId="4987FEA2" w14:textId="745D9B23" w:rsidR="00F24438" w:rsidRPr="00F33E0A" w:rsidDel="003327B6" w:rsidRDefault="00A671D0" w:rsidP="00F33E0A">
                  <w:pPr>
                    <w:rPr>
                      <w:del w:id="978" w:author="EDWIN REYNALDI" w:date="2024-02-27T16:59:00Z"/>
                    </w:rPr>
                  </w:pPr>
                  <w:del w:id="979" w:author="EDWIN REYNALDI" w:date="2024-02-27T16:59:00Z">
                    <w:r w:rsidRPr="00F33E0A" w:rsidDel="003327B6">
                      <w:delText xml:space="preserve">Jurnal </w:delText>
                    </w:r>
                    <w:r w:rsidR="001A272C" w:rsidRPr="00F33E0A" w:rsidDel="003327B6">
                      <w:delText>biaya distribusi</w:delText>
                    </w:r>
                    <w:r w:rsidR="005847C0" w:rsidRPr="00F33E0A" w:rsidDel="003327B6">
                      <w:delText xml:space="preserve"> </w:delText>
                    </w:r>
                    <w:r w:rsidR="009F2A95" w:rsidRPr="00F33E0A" w:rsidDel="003327B6">
                      <w:delText xml:space="preserve">banknotes </w:delText>
                    </w:r>
                    <w:r w:rsidR="005847C0" w:rsidRPr="00F33E0A" w:rsidDel="003327B6">
                      <w:delText>tidak terbentuk</w:delText>
                    </w:r>
                    <w:r w:rsidRPr="00F33E0A" w:rsidDel="003327B6">
                      <w:delText xml:space="preserve"> </w:delText>
                    </w:r>
                  </w:del>
                </w:p>
              </w:tc>
              <w:tc>
                <w:tcPr>
                  <w:tcW w:w="4317" w:type="dxa"/>
                  <w:tcPrChange w:id="980" w:author="EDWIN REYNALDI" w:date="2024-01-26T13:24:00Z">
                    <w:tcPr>
                      <w:tcW w:w="4137" w:type="dxa"/>
                    </w:tcPr>
                  </w:tcPrChange>
                </w:tcPr>
                <w:p w14:paraId="3A6B21BE" w14:textId="5D2CD6F2" w:rsidR="005D7563" w:rsidRPr="00F33E0A" w:rsidDel="00481DB1" w:rsidRDefault="6899FF0E">
                  <w:pPr>
                    <w:rPr>
                      <w:del w:id="981" w:author="EDWIN REYNALDI" w:date="2024-01-24T18:03:00Z"/>
                    </w:rPr>
                    <w:pPrChange w:id="982" w:author="EDWIN REYNALDI" w:date="2024-01-26T13:38:00Z">
                      <w:pPr>
                        <w:pStyle w:val="ListParagraph"/>
                        <w:numPr>
                          <w:numId w:val="51"/>
                        </w:numPr>
                        <w:ind w:left="338" w:hanging="360"/>
                      </w:pPr>
                    </w:pPrChange>
                  </w:pPr>
                  <w:del w:id="983" w:author="EDWIN REYNALDI" w:date="2024-01-24T18:03:00Z">
                    <w:r w:rsidRPr="00F33E0A" w:rsidDel="00481DB1">
                      <w:delText xml:space="preserve">Bidang </w:delText>
                    </w:r>
                    <w:r w:rsidR="340391F4" w:rsidRPr="00F33E0A" w:rsidDel="00481DB1">
                      <w:delText xml:space="preserve">Distribution BNS </w:delText>
                    </w:r>
                    <w:r w:rsidR="494A04AE" w:rsidRPr="00F33E0A" w:rsidDel="00481DB1">
                      <w:delText xml:space="preserve">memastikan bahwa </w:delText>
                    </w:r>
                    <w:r w:rsidR="494A04AE" w:rsidRPr="00F33E0A" w:rsidDel="00481DB1">
                      <w:rPr>
                        <w:i/>
                        <w:iCs/>
                      </w:rPr>
                      <w:delText xml:space="preserve">flag </w:delText>
                    </w:r>
                    <w:r w:rsidR="494A04AE" w:rsidRPr="00F33E0A" w:rsidDel="00481DB1">
                      <w:delText xml:space="preserve">pembebanan biaya </w:delText>
                    </w:r>
                    <w:r w:rsidR="4ED1DB16" w:rsidRPr="00F33E0A" w:rsidDel="00481DB1">
                      <w:delText>distribusi banknotes</w:delText>
                    </w:r>
                    <w:r w:rsidR="494A04AE" w:rsidRPr="00F33E0A" w:rsidDel="00481DB1">
                      <w:delText xml:space="preserve"> telah </w:delText>
                    </w:r>
                    <w:r w:rsidR="74AF1A31" w:rsidRPr="00F33E0A" w:rsidDel="00481DB1">
                      <w:delText>di-</w:delText>
                    </w:r>
                    <w:r w:rsidR="19FE5570" w:rsidRPr="00F33E0A" w:rsidDel="00481DB1">
                      <w:delText>update</w:delText>
                    </w:r>
                    <w:r w:rsidR="494A04AE" w:rsidRPr="00F33E0A" w:rsidDel="00481DB1">
                      <w:delText xml:space="preserve"> pada Aplikasi OptiCash</w:delText>
                    </w:r>
                  </w:del>
                </w:p>
                <w:p w14:paraId="0140717C" w14:textId="3C688F74" w:rsidR="00F24438" w:rsidRPr="00F33E0A" w:rsidDel="003327B6" w:rsidRDefault="6899FF0E">
                  <w:pPr>
                    <w:rPr>
                      <w:del w:id="984" w:author="EDWIN REYNALDI" w:date="2024-02-27T16:59:00Z"/>
                    </w:rPr>
                    <w:pPrChange w:id="985" w:author="EDWIN REYNALDI" w:date="2024-01-26T13:38:00Z">
                      <w:pPr>
                        <w:pStyle w:val="ListParagraph"/>
                        <w:numPr>
                          <w:numId w:val="51"/>
                        </w:numPr>
                        <w:ind w:left="338" w:hanging="360"/>
                      </w:pPr>
                    </w:pPrChange>
                  </w:pPr>
                  <w:del w:id="986" w:author="EDWIN REYNALDI" w:date="2024-02-27T16:59:00Z">
                    <w:r w:rsidRPr="00F33E0A" w:rsidDel="003327B6">
                      <w:delText xml:space="preserve">Bidang </w:delText>
                    </w:r>
                    <w:r w:rsidR="340391F4" w:rsidRPr="00F33E0A" w:rsidDel="003327B6">
                      <w:delText>Administration &amp; Settl</w:delText>
                    </w:r>
                    <w:r w:rsidRPr="00F33E0A" w:rsidDel="003327B6">
                      <w:delText>e</w:delText>
                    </w:r>
                    <w:r w:rsidR="340391F4" w:rsidRPr="00F33E0A" w:rsidDel="003327B6">
                      <w:delText xml:space="preserve">ment BNS </w:delText>
                    </w:r>
                    <w:r w:rsidR="494A04AE" w:rsidRPr="00F33E0A" w:rsidDel="003327B6">
                      <w:delText>melakukan penjurnalan secara manual pada Aplikasi Jupo</w:delText>
                    </w:r>
                    <w:r w:rsidR="19FE5570" w:rsidRPr="00F33E0A" w:rsidDel="003327B6">
                      <w:delText xml:space="preserve"> sesuai email rekap biaya distribusi banknotes</w:delText>
                    </w:r>
                  </w:del>
                </w:p>
              </w:tc>
            </w:tr>
            <w:tr w:rsidR="00427DD4" w:rsidRPr="00F33E0A" w:rsidDel="003327B6" w14:paraId="39433CCE" w14:textId="4ED2C1AA" w:rsidTr="6CA5FF43">
              <w:trPr>
                <w:trHeight w:val="1430"/>
                <w:del w:id="987" w:author="EDWIN REYNALDI" w:date="2024-02-27T16:59:00Z"/>
                <w:trPrChange w:id="988" w:author="EDWIN REYNALDI" w:date="2024-01-26T13:24:00Z">
                  <w:trPr>
                    <w:trHeight w:val="1430"/>
                  </w:trPr>
                </w:trPrChange>
              </w:trPr>
              <w:tc>
                <w:tcPr>
                  <w:tcW w:w="2315" w:type="dxa"/>
                  <w:tcPrChange w:id="989" w:author="EDWIN REYNALDI" w:date="2024-01-26T13:24:00Z">
                    <w:tcPr>
                      <w:tcW w:w="2495" w:type="dxa"/>
                    </w:tcPr>
                  </w:tcPrChange>
                </w:tcPr>
                <w:p w14:paraId="2300F798" w14:textId="1B5AE2B4" w:rsidR="00427DD4" w:rsidRPr="00BC5D6B" w:rsidDel="003327B6" w:rsidRDefault="00427DD4" w:rsidP="00F33E0A">
                  <w:pPr>
                    <w:rPr>
                      <w:del w:id="990" w:author="EDWIN REYNALDI" w:date="2024-02-27T16:59:00Z"/>
                      <w:strike/>
                      <w:color w:val="FF0000"/>
                      <w:rPrChange w:id="991" w:author="EDWIN REYNALDI" w:date="2024-02-26T10:08:00Z">
                        <w:rPr>
                          <w:del w:id="992" w:author="EDWIN REYNALDI" w:date="2024-02-27T16:59:00Z"/>
                        </w:rPr>
                      </w:rPrChange>
                    </w:rPr>
                  </w:pPr>
                  <w:del w:id="993" w:author="EDWIN REYNALDI" w:date="2024-02-27T16:59:00Z">
                    <w:r w:rsidRPr="00BC5D6B" w:rsidDel="003327B6">
                      <w:rPr>
                        <w:strike/>
                        <w:color w:val="FF0000"/>
                        <w:rPrChange w:id="994" w:author="EDWIN REYNALDI" w:date="2024-02-26T10:08:00Z">
                          <w:rPr/>
                        </w:rPrChange>
                      </w:rPr>
                      <w:delText xml:space="preserve">Email ke pihak ketiga </w:delText>
                    </w:r>
                    <w:r w:rsidR="000C0E39" w:rsidRPr="00BC5D6B" w:rsidDel="003327B6">
                      <w:rPr>
                        <w:strike/>
                        <w:color w:val="FF0000"/>
                        <w:rPrChange w:id="995" w:author="EDWIN REYNALDI" w:date="2024-02-26T10:08:00Z">
                          <w:rPr/>
                        </w:rPrChange>
                      </w:rPr>
                      <w:delText>terkait</w:delText>
                    </w:r>
                    <w:r w:rsidRPr="00BC5D6B" w:rsidDel="003327B6">
                      <w:rPr>
                        <w:strike/>
                        <w:color w:val="FF0000"/>
                        <w:rPrChange w:id="996" w:author="EDWIN REYNALDI" w:date="2024-02-26T10:08:00Z">
                          <w:rPr/>
                        </w:rPrChange>
                      </w:rPr>
                      <w:delText xml:space="preserve"> penambahan armada distribusi banknotes tidak dikirimkan oleh Aplikasi OptiCash</w:delText>
                    </w:r>
                  </w:del>
                </w:p>
              </w:tc>
              <w:tc>
                <w:tcPr>
                  <w:tcW w:w="4317" w:type="dxa"/>
                  <w:tcPrChange w:id="997" w:author="EDWIN REYNALDI" w:date="2024-01-26T13:24:00Z">
                    <w:tcPr>
                      <w:tcW w:w="4137" w:type="dxa"/>
                    </w:tcPr>
                  </w:tcPrChange>
                </w:tcPr>
                <w:p w14:paraId="1BDF5656" w14:textId="1653D12A" w:rsidR="00427DD4" w:rsidRPr="00BC5D6B" w:rsidDel="003327B6" w:rsidRDefault="74905E84" w:rsidP="00F33E0A">
                  <w:pPr>
                    <w:pStyle w:val="ListParagraph"/>
                    <w:numPr>
                      <w:ilvl w:val="0"/>
                      <w:numId w:val="51"/>
                    </w:numPr>
                    <w:ind w:left="338"/>
                    <w:rPr>
                      <w:del w:id="998" w:author="EDWIN REYNALDI" w:date="2024-02-27T16:59:00Z"/>
                      <w:strike/>
                      <w:color w:val="FF0000"/>
                      <w:rPrChange w:id="999" w:author="EDWIN REYNALDI" w:date="2024-02-26T10:08:00Z">
                        <w:rPr>
                          <w:del w:id="1000" w:author="EDWIN REYNALDI" w:date="2024-02-27T16:59:00Z"/>
                        </w:rPr>
                      </w:rPrChange>
                    </w:rPr>
                  </w:pPr>
                  <w:del w:id="1001" w:author="EDWIN REYNALDI" w:date="2024-02-27T16:59:00Z">
                    <w:r w:rsidRPr="00BC5D6B" w:rsidDel="003327B6">
                      <w:rPr>
                        <w:strike/>
                        <w:color w:val="FF0000"/>
                        <w:rPrChange w:id="1002" w:author="EDWIN REYNALDI" w:date="2024-02-26T10:08:00Z">
                          <w:rPr/>
                        </w:rPrChange>
                      </w:rPr>
                      <w:delText xml:space="preserve">Bidang Distribution BNS memastikan bahwa </w:delText>
                    </w:r>
                  </w:del>
                  <w:del w:id="1003" w:author="EDWIN REYNALDI" w:date="2024-01-24T18:05:00Z">
                    <w:r w:rsidRPr="00BC5D6B" w:rsidDel="00EC2016">
                      <w:rPr>
                        <w:strike/>
                        <w:color w:val="FF0000"/>
                        <w:rPrChange w:id="1004" w:author="EDWIN REYNALDI" w:date="2024-02-26T10:08:00Z">
                          <w:rPr/>
                        </w:rPrChange>
                      </w:rPr>
                      <w:delText>order pengantaran atau pengambilan banknotes melalui pihak ketiga telah sesuai pada Aplikasi OptiCash</w:delText>
                    </w:r>
                  </w:del>
                </w:p>
                <w:p w14:paraId="772749B3" w14:textId="34DAF416" w:rsidR="00427DD4" w:rsidRPr="00BC5D6B" w:rsidDel="003327B6" w:rsidRDefault="74905E84" w:rsidP="00F33E0A">
                  <w:pPr>
                    <w:pStyle w:val="ListParagraph"/>
                    <w:numPr>
                      <w:ilvl w:val="0"/>
                      <w:numId w:val="51"/>
                    </w:numPr>
                    <w:ind w:left="338"/>
                    <w:rPr>
                      <w:del w:id="1005" w:author="EDWIN REYNALDI" w:date="2024-02-27T16:59:00Z"/>
                      <w:strike/>
                      <w:color w:val="FF0000"/>
                      <w:rPrChange w:id="1006" w:author="EDWIN REYNALDI" w:date="2024-02-26T10:08:00Z">
                        <w:rPr>
                          <w:del w:id="1007" w:author="EDWIN REYNALDI" w:date="2024-02-27T16:59:00Z"/>
                        </w:rPr>
                      </w:rPrChange>
                    </w:rPr>
                  </w:pPr>
                  <w:del w:id="1008" w:author="EDWIN REYNALDI" w:date="2024-02-27T16:59:00Z">
                    <w:r w:rsidRPr="00BC5D6B" w:rsidDel="003327B6">
                      <w:rPr>
                        <w:strike/>
                        <w:color w:val="FF0000"/>
                        <w:rPrChange w:id="1009" w:author="EDWIN REYNALDI" w:date="2024-02-26T10:08:00Z">
                          <w:rPr/>
                        </w:rPrChange>
                      </w:rPr>
                      <w:delText>Bidang Distribution BNS mengirimkan email secara manual ke pihak ketiga</w:delText>
                    </w:r>
                  </w:del>
                </w:p>
              </w:tc>
            </w:tr>
          </w:tbl>
          <w:p w14:paraId="5B5CC7F6" w14:textId="065C7027" w:rsidR="00044288" w:rsidRPr="00F33E0A" w:rsidDel="003327B6" w:rsidRDefault="00044288" w:rsidP="00F33E0A">
            <w:pPr>
              <w:pStyle w:val="ListParagraph"/>
              <w:ind w:left="432"/>
              <w:rPr>
                <w:del w:id="1010" w:author="EDWIN REYNALDI" w:date="2024-02-27T16:59:00Z"/>
              </w:rPr>
            </w:pPr>
          </w:p>
        </w:tc>
      </w:tr>
    </w:tbl>
    <w:p w14:paraId="18E7203E" w14:textId="16DA7DBD" w:rsidR="00427DD4" w:rsidRPr="00F33E0A" w:rsidDel="003327B6" w:rsidRDefault="00427DD4" w:rsidP="00F33E0A">
      <w:pPr>
        <w:rPr>
          <w:del w:id="1011" w:author="EDWIN REYNALDI" w:date="2024-02-27T16:59:00Z"/>
        </w:rPr>
      </w:pPr>
    </w:p>
    <w:p w14:paraId="0B65FC3D" w14:textId="1330DDB3" w:rsidR="000C0E39" w:rsidRPr="00F33E0A" w:rsidDel="003327B6" w:rsidRDefault="00427DD4" w:rsidP="00F33E0A">
      <w:pPr>
        <w:pStyle w:val="ContinuedOnNextPa"/>
        <w:ind w:right="-97"/>
        <w:rPr>
          <w:del w:id="1012" w:author="EDWIN REYNALDI" w:date="2024-02-27T16:59:00Z"/>
        </w:rPr>
      </w:pPr>
      <w:del w:id="1013" w:author="EDWIN REYNALDI" w:date="2024-02-27T16:59:00Z">
        <w:r w:rsidRPr="00F33E0A" w:rsidDel="003327B6">
          <w:delText>Bersambung ke halaman berikut</w:delText>
        </w:r>
      </w:del>
    </w:p>
    <w:p w14:paraId="20D8F5EB" w14:textId="448DCC97" w:rsidR="006E57E4" w:rsidRPr="00F33E0A" w:rsidDel="003327B6" w:rsidRDefault="006E57E4" w:rsidP="00F33E0A">
      <w:pPr>
        <w:rPr>
          <w:del w:id="1014" w:author="EDWIN REYNALDI" w:date="2024-02-27T16:59:00Z"/>
        </w:rPr>
      </w:pPr>
    </w:p>
    <w:p w14:paraId="3453883C" w14:textId="77777777" w:rsidR="00427DD4" w:rsidRPr="00F33E0A" w:rsidRDefault="00427DD4" w:rsidP="00F33E0A">
      <w:pPr>
        <w:pStyle w:val="Heading4"/>
        <w:ind w:right="-187"/>
        <w:rPr>
          <w:b w:val="0"/>
          <w:sz w:val="24"/>
        </w:rPr>
      </w:pPr>
      <w:proofErr w:type="spellStart"/>
      <w:r w:rsidRPr="00F33E0A">
        <w:rPr>
          <w:b w:val="0"/>
          <w:bCs/>
          <w:color w:val="000000" w:themeColor="text1"/>
          <w:sz w:val="24"/>
          <w:szCs w:val="24"/>
          <w:rPrChange w:id="1015" w:author="EDWIN REYNALDI" w:date="2024-01-26T13:38:00Z">
            <w:rPr>
              <w:b w:val="0"/>
              <w:bCs/>
              <w:color w:val="000000" w:themeColor="text1"/>
              <w:sz w:val="24"/>
              <w:szCs w:val="24"/>
              <w:highlight w:val="yellow"/>
            </w:rPr>
          </w:rPrChange>
        </w:rPr>
        <w:t>Perihal</w:t>
      </w:r>
      <w:proofErr w:type="spellEnd"/>
      <w:r w:rsidRPr="00F33E0A">
        <w:rPr>
          <w:b w:val="0"/>
          <w:bCs/>
          <w:color w:val="000000" w:themeColor="text1"/>
          <w:sz w:val="24"/>
          <w:szCs w:val="24"/>
          <w:rPrChange w:id="1016" w:author="EDWIN REYNALDI" w:date="2024-01-26T13:38:00Z">
            <w:rPr>
              <w:b w:val="0"/>
              <w:bCs/>
              <w:color w:val="000000" w:themeColor="text1"/>
              <w:sz w:val="24"/>
              <w:szCs w:val="24"/>
              <w:highlight w:val="yellow"/>
            </w:rPr>
          </w:rPrChange>
        </w:rPr>
        <w:t>:</w:t>
      </w:r>
      <w:r w:rsidRPr="00F33E0A">
        <w:rPr>
          <w:color w:val="000000" w:themeColor="text1"/>
          <w:rPrChange w:id="1017" w:author="EDWIN REYNALDI" w:date="2024-01-26T13:38:00Z">
            <w:rPr>
              <w:color w:val="000000" w:themeColor="text1"/>
              <w:highlight w:val="yellow"/>
            </w:rPr>
          </w:rPrChange>
        </w:rPr>
        <w:t xml:space="preserve"> </w:t>
      </w:r>
      <w:proofErr w:type="spellStart"/>
      <w:r w:rsidRPr="00F33E0A">
        <w:rPr>
          <w:color w:val="000000" w:themeColor="text1"/>
          <w:szCs w:val="28"/>
          <w:rPrChange w:id="1018" w:author="EDWIN REYNALDI" w:date="2024-01-26T13:38:00Z">
            <w:rPr>
              <w:color w:val="000000" w:themeColor="text1"/>
              <w:szCs w:val="28"/>
              <w:highlight w:val="yellow"/>
            </w:rPr>
          </w:rPrChange>
        </w:rPr>
        <w:t>Penyesuaian</w:t>
      </w:r>
      <w:proofErr w:type="spellEnd"/>
      <w:r w:rsidRPr="00F33E0A">
        <w:rPr>
          <w:color w:val="000000" w:themeColor="text1"/>
          <w:szCs w:val="28"/>
          <w:rPrChange w:id="1019" w:author="EDWIN REYNALDI" w:date="2024-01-26T13:38:00Z">
            <w:rPr>
              <w:color w:val="000000" w:themeColor="text1"/>
              <w:szCs w:val="28"/>
              <w:highlight w:val="yellow"/>
            </w:rPr>
          </w:rPrChange>
        </w:rPr>
        <w:t xml:space="preserve"> </w:t>
      </w:r>
      <w:proofErr w:type="spellStart"/>
      <w:r w:rsidRPr="00F33E0A">
        <w:rPr>
          <w:color w:val="000000" w:themeColor="text1"/>
          <w:szCs w:val="28"/>
          <w:rPrChange w:id="1020" w:author="EDWIN REYNALDI" w:date="2024-01-26T13:38:00Z">
            <w:rPr>
              <w:color w:val="000000" w:themeColor="text1"/>
              <w:szCs w:val="28"/>
              <w:highlight w:val="yellow"/>
            </w:rPr>
          </w:rPrChange>
        </w:rPr>
        <w:t>Pelaksanaan</w:t>
      </w:r>
      <w:proofErr w:type="spellEnd"/>
      <w:r w:rsidRPr="00F33E0A">
        <w:rPr>
          <w:color w:val="000000" w:themeColor="text1"/>
          <w:szCs w:val="28"/>
          <w:rPrChange w:id="1021" w:author="EDWIN REYNALDI" w:date="2024-01-26T13:38:00Z">
            <w:rPr>
              <w:color w:val="000000" w:themeColor="text1"/>
              <w:szCs w:val="28"/>
              <w:highlight w:val="yellow"/>
            </w:rPr>
          </w:rPrChange>
        </w:rPr>
        <w:t xml:space="preserve"> </w:t>
      </w:r>
      <w:proofErr w:type="spellStart"/>
      <w:r w:rsidRPr="00F33E0A">
        <w:rPr>
          <w:color w:val="000000" w:themeColor="text1"/>
          <w:szCs w:val="28"/>
          <w:rPrChange w:id="1022" w:author="EDWIN REYNALDI" w:date="2024-01-26T13:38:00Z">
            <w:rPr>
              <w:color w:val="000000" w:themeColor="text1"/>
              <w:szCs w:val="28"/>
              <w:highlight w:val="yellow"/>
            </w:rPr>
          </w:rPrChange>
        </w:rPr>
        <w:t>Distribusi</w:t>
      </w:r>
      <w:proofErr w:type="spellEnd"/>
      <w:r w:rsidRPr="00F33E0A">
        <w:rPr>
          <w:color w:val="000000" w:themeColor="text1"/>
          <w:szCs w:val="28"/>
          <w:rPrChange w:id="1023" w:author="EDWIN REYNALDI" w:date="2024-01-26T13:38:00Z">
            <w:rPr>
              <w:color w:val="000000" w:themeColor="text1"/>
              <w:szCs w:val="28"/>
              <w:highlight w:val="yellow"/>
            </w:rPr>
          </w:rPrChange>
        </w:rPr>
        <w:t xml:space="preserve"> Banknotes </w:t>
      </w:r>
      <w:proofErr w:type="spellStart"/>
      <w:r w:rsidRPr="00F33E0A">
        <w:rPr>
          <w:color w:val="000000" w:themeColor="text1"/>
          <w:szCs w:val="28"/>
          <w:rPrChange w:id="1024" w:author="EDWIN REYNALDI" w:date="2024-01-26T13:38:00Z">
            <w:rPr>
              <w:color w:val="000000" w:themeColor="text1"/>
              <w:szCs w:val="28"/>
              <w:highlight w:val="yellow"/>
            </w:rPr>
          </w:rPrChange>
        </w:rPr>
        <w:t>melalui</w:t>
      </w:r>
      <w:proofErr w:type="spellEnd"/>
      <w:r w:rsidRPr="00F33E0A">
        <w:rPr>
          <w:color w:val="000000" w:themeColor="text1"/>
          <w:szCs w:val="28"/>
          <w:rPrChange w:id="1025" w:author="EDWIN REYNALDI" w:date="2024-01-26T13:38:00Z">
            <w:rPr>
              <w:color w:val="000000" w:themeColor="text1"/>
              <w:szCs w:val="28"/>
              <w:highlight w:val="yellow"/>
            </w:rPr>
          </w:rPrChange>
        </w:rPr>
        <w:t xml:space="preserve"> </w:t>
      </w:r>
      <w:r w:rsidRPr="00F33E0A">
        <w:rPr>
          <w:color w:val="000000" w:themeColor="text1"/>
          <w:szCs w:val="28"/>
          <w:rPrChange w:id="1026" w:author="EDWIN REYNALDI" w:date="2024-01-26T13:38:00Z">
            <w:rPr>
              <w:color w:val="000000" w:themeColor="text1"/>
              <w:szCs w:val="28"/>
              <w:highlight w:val="yellow"/>
            </w:rPr>
          </w:rPrChange>
        </w:rPr>
        <w:br/>
        <w:t xml:space="preserve">           </w:t>
      </w:r>
      <w:proofErr w:type="spellStart"/>
      <w:r w:rsidRPr="00F33E0A">
        <w:rPr>
          <w:color w:val="000000" w:themeColor="text1"/>
          <w:szCs w:val="28"/>
          <w:rPrChange w:id="1027" w:author="EDWIN REYNALDI" w:date="2024-01-26T13:38:00Z">
            <w:rPr>
              <w:color w:val="000000" w:themeColor="text1"/>
              <w:szCs w:val="28"/>
              <w:highlight w:val="yellow"/>
            </w:rPr>
          </w:rPrChange>
        </w:rPr>
        <w:t>Pihak</w:t>
      </w:r>
      <w:proofErr w:type="spellEnd"/>
      <w:r w:rsidRPr="00F33E0A">
        <w:rPr>
          <w:color w:val="000000" w:themeColor="text1"/>
          <w:szCs w:val="28"/>
          <w:rPrChange w:id="1028" w:author="EDWIN REYNALDI" w:date="2024-01-26T13:38:00Z">
            <w:rPr>
              <w:color w:val="000000" w:themeColor="text1"/>
              <w:szCs w:val="28"/>
              <w:highlight w:val="yellow"/>
            </w:rPr>
          </w:rPrChange>
        </w:rPr>
        <w:t xml:space="preserve"> </w:t>
      </w:r>
      <w:proofErr w:type="spellStart"/>
      <w:r w:rsidRPr="00F33E0A">
        <w:rPr>
          <w:color w:val="000000" w:themeColor="text1"/>
          <w:szCs w:val="28"/>
          <w:rPrChange w:id="1029" w:author="EDWIN REYNALDI" w:date="2024-01-26T13:38:00Z">
            <w:rPr>
              <w:color w:val="000000" w:themeColor="text1"/>
              <w:szCs w:val="28"/>
              <w:highlight w:val="yellow"/>
            </w:rPr>
          </w:rPrChange>
        </w:rPr>
        <w:t>Ketiga</w:t>
      </w:r>
      <w:proofErr w:type="spellEnd"/>
      <w:r w:rsidRPr="00F33E0A">
        <w:rPr>
          <w:b w:val="0"/>
          <w:sz w:val="24"/>
          <w:rPrChange w:id="1030" w:author="EDWIN REYNALDI" w:date="2024-01-26T13:38:00Z">
            <w:rPr>
              <w:b w:val="0"/>
              <w:sz w:val="24"/>
              <w:highlight w:val="yellow"/>
            </w:rPr>
          </w:rPrChange>
        </w:rPr>
        <w:t xml:space="preserve">, </w:t>
      </w:r>
      <w:proofErr w:type="spellStart"/>
      <w:r w:rsidRPr="00F33E0A">
        <w:rPr>
          <w:b w:val="0"/>
          <w:sz w:val="24"/>
          <w:rPrChange w:id="1031" w:author="EDWIN REYNALDI" w:date="2024-01-26T13:38:00Z">
            <w:rPr>
              <w:b w:val="0"/>
              <w:sz w:val="24"/>
              <w:highlight w:val="yellow"/>
            </w:rPr>
          </w:rPrChange>
        </w:rPr>
        <w:t>Sambungan</w:t>
      </w:r>
      <w:proofErr w:type="spellEnd"/>
    </w:p>
    <w:p w14:paraId="039E3899" w14:textId="77777777" w:rsidR="00427DD4" w:rsidRPr="00F33E0A" w:rsidRDefault="00427DD4" w:rsidP="00F33E0A">
      <w:pPr>
        <w:pStyle w:val="BlockLine"/>
        <w:ind w:right="-97"/>
        <w:rPr>
          <w:sz w:val="12"/>
          <w:szCs w:val="10"/>
        </w:rPr>
      </w:pPr>
    </w:p>
    <w:tbl>
      <w:tblPr>
        <w:tblW w:w="8640" w:type="dxa"/>
        <w:tblLayout w:type="fixed"/>
        <w:tblLook w:val="0000" w:firstRow="0" w:lastRow="0" w:firstColumn="0" w:lastColumn="0" w:noHBand="0" w:noVBand="0"/>
        <w:tblPrChange w:id="1032" w:author="EDWIN REYNALDI" w:date="2024-02-28T11:55:00Z">
          <w:tblPr>
            <w:tblW w:w="8640" w:type="dxa"/>
            <w:tblLayout w:type="fixed"/>
            <w:tblLook w:val="0000" w:firstRow="0" w:lastRow="0" w:firstColumn="0" w:lastColumn="0" w:noHBand="0" w:noVBand="0"/>
          </w:tblPr>
        </w:tblPrChange>
      </w:tblPr>
      <w:tblGrid>
        <w:gridCol w:w="1710"/>
        <w:gridCol w:w="6930"/>
        <w:tblGridChange w:id="1033">
          <w:tblGrid>
            <w:gridCol w:w="1710"/>
            <w:gridCol w:w="6930"/>
          </w:tblGrid>
        </w:tblGridChange>
      </w:tblGrid>
      <w:tr w:rsidR="00455D75" w:rsidRPr="00F33E0A" w14:paraId="0EB8C810" w14:textId="77777777" w:rsidTr="007D3BB2">
        <w:trPr>
          <w:cantSplit/>
          <w:trHeight w:val="4707"/>
          <w:trPrChange w:id="1034" w:author="EDWIN REYNALDI" w:date="2024-02-28T11:55:00Z">
            <w:trPr>
              <w:cantSplit/>
              <w:trHeight w:val="1065"/>
            </w:trPr>
          </w:trPrChange>
        </w:trPr>
        <w:tc>
          <w:tcPr>
            <w:tcW w:w="1710" w:type="dxa"/>
            <w:tcPrChange w:id="1035" w:author="EDWIN REYNALDI" w:date="2024-02-28T11:55:00Z">
              <w:tcPr>
                <w:tcW w:w="1710" w:type="dxa"/>
              </w:tcPr>
            </w:tcPrChange>
          </w:tcPr>
          <w:p w14:paraId="78EF9918" w14:textId="77777777" w:rsidR="00455D75" w:rsidRPr="00F33E0A" w:rsidRDefault="00455D75" w:rsidP="00F33E0A">
            <w:pPr>
              <w:pStyle w:val="Heading5"/>
              <w:ind w:left="-113"/>
            </w:pPr>
            <w:commentRangeStart w:id="1036"/>
            <w:proofErr w:type="spellStart"/>
            <w:r w:rsidRPr="00F33E0A">
              <w:t>Ketentuan</w:t>
            </w:r>
            <w:proofErr w:type="spellEnd"/>
            <w:r w:rsidRPr="00F33E0A">
              <w:t xml:space="preserve"> yang </w:t>
            </w:r>
            <w:proofErr w:type="spellStart"/>
            <w:r w:rsidRPr="00F33E0A">
              <w:t>tidak</w:t>
            </w:r>
            <w:proofErr w:type="spellEnd"/>
            <w:r w:rsidRPr="00F33E0A">
              <w:t xml:space="preserve"> </w:t>
            </w:r>
            <w:proofErr w:type="spellStart"/>
            <w:r w:rsidRPr="00F33E0A">
              <w:t>berlaku</w:t>
            </w:r>
            <w:commentRangeEnd w:id="1036"/>
            <w:proofErr w:type="spellEnd"/>
            <w:r w:rsidR="003327B6">
              <w:rPr>
                <w:rStyle w:val="CommentReference"/>
                <w:b w:val="0"/>
              </w:rPr>
              <w:commentReference w:id="1036"/>
            </w:r>
          </w:p>
          <w:p w14:paraId="1AD12934" w14:textId="77777777" w:rsidR="00455D75" w:rsidRPr="00F33E0A" w:rsidRDefault="00455D75" w:rsidP="00F33E0A">
            <w:pPr>
              <w:pStyle w:val="Heading5"/>
            </w:pPr>
          </w:p>
        </w:tc>
        <w:tc>
          <w:tcPr>
            <w:tcW w:w="6930" w:type="dxa"/>
            <w:tcPrChange w:id="1037" w:author="EDWIN REYNALDI" w:date="2024-02-28T11:55:00Z">
              <w:tcPr>
                <w:tcW w:w="6930" w:type="dxa"/>
              </w:tcPr>
            </w:tcPrChange>
          </w:tcPr>
          <w:p w14:paraId="379B8014" w14:textId="062B6AFB" w:rsidR="003327B6" w:rsidRDefault="6CA5FF43" w:rsidP="003327B6">
            <w:pPr>
              <w:pStyle w:val="BlockText"/>
              <w:tabs>
                <w:tab w:val="left" w:pos="432"/>
              </w:tabs>
              <w:rPr>
                <w:ins w:id="1038" w:author="EDWIN REYNALDI" w:date="2024-02-27T17:01:00Z"/>
              </w:rPr>
            </w:pP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dikeluarkannya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, </w:t>
            </w:r>
            <w:proofErr w:type="spellStart"/>
            <w:r>
              <w:t>maka</w:t>
            </w:r>
            <w:proofErr w:type="spellEnd"/>
            <w:ins w:id="1039" w:author="EDWIN REYNALDI" w:date="2024-02-27T17:01:00Z">
              <w:r w:rsidR="003327B6">
                <w:t xml:space="preserve"> pada:</w:t>
              </w:r>
            </w:ins>
            <w:ins w:id="1040" w:author="FERNANDA PATRISIAN" w:date="2024-02-19T02:17:00Z">
              <w:del w:id="1041" w:author="EDWIN REYNALDI" w:date="2024-02-27T17:01:00Z">
                <w:r w:rsidDel="003327B6">
                  <w:delText>:</w:delText>
                </w:r>
              </w:del>
            </w:ins>
          </w:p>
          <w:p w14:paraId="688A7D49" w14:textId="4FB8EBF4" w:rsidR="003327B6" w:rsidRDefault="003327B6">
            <w:pPr>
              <w:pStyle w:val="BlockText"/>
              <w:numPr>
                <w:ilvl w:val="0"/>
                <w:numId w:val="58"/>
              </w:numPr>
              <w:tabs>
                <w:tab w:val="left" w:pos="432"/>
              </w:tabs>
              <w:rPr>
                <w:ins w:id="1042" w:author="EDWIN REYNALDI" w:date="2024-02-27T17:00:00Z"/>
              </w:rPr>
              <w:pPrChange w:id="1043" w:author="EDWIN REYNALDI" w:date="2024-02-27T17:01:00Z">
                <w:pPr>
                  <w:pStyle w:val="BlockText"/>
                  <w:tabs>
                    <w:tab w:val="left" w:pos="432"/>
                  </w:tabs>
                </w:pPr>
              </w:pPrChange>
            </w:pPr>
            <w:ins w:id="1044" w:author="EDWIN REYNALDI" w:date="2024-02-27T17:01:00Z">
              <w:r>
                <w:t xml:space="preserve">Surat </w:t>
              </w:r>
              <w:proofErr w:type="spellStart"/>
              <w:r>
                <w:t>Edaran</w:t>
              </w:r>
              <w:proofErr w:type="spellEnd"/>
              <w:r>
                <w:t xml:space="preserve"> No. </w:t>
              </w:r>
              <w:r>
                <w:fldChar w:fldCharType="begin"/>
              </w:r>
              <w:r>
                <w:instrText>HYPERLINK "https://mybcaportal/sites/skse/Pages/SKSE-PDF-Viewer.aspx?currGUID=ABAF19F1-B21F-477B-9F68-690ED295B10A&amp;src=https://mybcaportal/sites/SKSE/skse/019POL20.pdf&amp;title=019POL20" \h</w:instrText>
              </w:r>
              <w:r>
                <w:fldChar w:fldCharType="separate"/>
              </w:r>
              <w:r w:rsidRPr="6CA5FF43">
                <w:rPr>
                  <w:rStyle w:val="Hyperlink"/>
                </w:rPr>
                <w:t>019/SE/POL/2020</w:t>
              </w:r>
              <w:r>
                <w:rPr>
                  <w:rStyle w:val="Hyperlink"/>
                </w:rPr>
                <w:fldChar w:fldCharType="end"/>
              </w:r>
              <w:r>
                <w:t xml:space="preserve"> </w:t>
              </w:r>
              <w:proofErr w:type="spellStart"/>
              <w:r>
                <w:t>tgl</w:t>
              </w:r>
              <w:proofErr w:type="spellEnd"/>
              <w:r>
                <w:t xml:space="preserve">. 30-01-2020 </w:t>
              </w:r>
              <w:proofErr w:type="spellStart"/>
              <w:r>
                <w:t>perihal</w:t>
              </w:r>
              <w:proofErr w:type="spellEnd"/>
              <w:r>
                <w:t xml:space="preserve"> </w:t>
              </w:r>
              <w:proofErr w:type="spellStart"/>
              <w:r>
                <w:t>Perubahan</w:t>
              </w:r>
              <w:proofErr w:type="spellEnd"/>
              <w:r>
                <w:t xml:space="preserve"> </w:t>
              </w:r>
              <w:proofErr w:type="spellStart"/>
              <w:r>
                <w:t>Pelaksanaan</w:t>
              </w:r>
              <w:proofErr w:type="spellEnd"/>
              <w:r>
                <w:t xml:space="preserve"> </w:t>
              </w:r>
              <w:proofErr w:type="spellStart"/>
              <w:r>
                <w:t>Distribusi</w:t>
              </w:r>
              <w:proofErr w:type="spellEnd"/>
              <w:r>
                <w:t xml:space="preserve"> Banknotes </w:t>
              </w:r>
              <w:proofErr w:type="spellStart"/>
              <w:r>
                <w:t>melalui</w:t>
              </w:r>
              <w:proofErr w:type="spellEnd"/>
              <w:r>
                <w:t xml:space="preserve"> </w:t>
              </w:r>
              <w:proofErr w:type="spellStart"/>
              <w:r>
                <w:t>Pihak</w:t>
              </w:r>
              <w:proofErr w:type="spellEnd"/>
              <w:r>
                <w:t xml:space="preserve"> </w:t>
              </w:r>
              <w:proofErr w:type="spellStart"/>
              <w:r>
                <w:t>Ketiga</w:t>
              </w:r>
            </w:ins>
            <w:proofErr w:type="spellEnd"/>
          </w:p>
          <w:p w14:paraId="3B99C3B4" w14:textId="797B91EA" w:rsidR="003327B6" w:rsidRDefault="003327B6" w:rsidP="003327B6">
            <w:pPr>
              <w:pStyle w:val="BlockText"/>
              <w:numPr>
                <w:ilvl w:val="1"/>
                <w:numId w:val="58"/>
              </w:numPr>
              <w:tabs>
                <w:tab w:val="left" w:pos="432"/>
              </w:tabs>
              <w:rPr>
                <w:ins w:id="1045" w:author="EDWIN REYNALDI" w:date="2024-02-27T17:01:00Z"/>
              </w:rPr>
            </w:pPr>
            <w:proofErr w:type="spellStart"/>
            <w:ins w:id="1046" w:author="EDWIN REYNALDI" w:date="2024-02-27T17:01:00Z">
              <w:r>
                <w:t>Paragraf</w:t>
              </w:r>
              <w:proofErr w:type="spellEnd"/>
              <w:r>
                <w:t xml:space="preserve"> </w:t>
              </w:r>
              <w:proofErr w:type="spellStart"/>
              <w:r>
                <w:t>alur</w:t>
              </w:r>
              <w:proofErr w:type="spellEnd"/>
              <w:r>
                <w:t xml:space="preserve"> proses </w:t>
              </w:r>
              <w:proofErr w:type="spellStart"/>
              <w:r>
                <w:t>pemesanan</w:t>
              </w:r>
              <w:proofErr w:type="spellEnd"/>
              <w:r>
                <w:t xml:space="preserve"> banknotes oleh </w:t>
              </w:r>
              <w:proofErr w:type="spellStart"/>
              <w:r>
                <w:t>cabang</w:t>
              </w:r>
              <w:proofErr w:type="spellEnd"/>
              <w:r>
                <w:t xml:space="preserve">, </w:t>
              </w:r>
              <w:proofErr w:type="spellStart"/>
              <w:r>
                <w:t>alur</w:t>
              </w:r>
              <w:proofErr w:type="spellEnd"/>
              <w:r>
                <w:t xml:space="preserve"> proses </w:t>
              </w:r>
              <w:proofErr w:type="spellStart"/>
              <w:r>
                <w:t>pengembalian</w:t>
              </w:r>
              <w:proofErr w:type="spellEnd"/>
              <w:r>
                <w:t xml:space="preserve"> banknotes </w:t>
              </w:r>
              <w:proofErr w:type="spellStart"/>
              <w:r>
                <w:t>dari</w:t>
              </w:r>
              <w:proofErr w:type="spellEnd"/>
              <w:r>
                <w:t xml:space="preserve"> </w:t>
              </w:r>
              <w:proofErr w:type="spellStart"/>
              <w:r>
                <w:t>cabang</w:t>
              </w:r>
              <w:proofErr w:type="spellEnd"/>
              <w:r>
                <w:t xml:space="preserve">, dan </w:t>
              </w:r>
              <w:proofErr w:type="spellStart"/>
              <w:r>
                <w:t>definisi</w:t>
              </w:r>
              <w:proofErr w:type="spellEnd"/>
              <w:r>
                <w:t xml:space="preserve"> </w:t>
              </w:r>
              <w:proofErr w:type="spellStart"/>
              <w:r>
                <w:t>distribusi</w:t>
              </w:r>
              <w:proofErr w:type="spellEnd"/>
              <w:r>
                <w:t xml:space="preserve"> banknotes </w:t>
              </w:r>
              <w:proofErr w:type="spellStart"/>
              <w:r>
                <w:t>dinyatakan</w:t>
              </w:r>
              <w:proofErr w:type="spellEnd"/>
              <w:r>
                <w:t xml:space="preserve"> </w:t>
              </w:r>
              <w:proofErr w:type="spellStart"/>
              <w:r>
                <w:t>tidak</w:t>
              </w:r>
              <w:proofErr w:type="spellEnd"/>
              <w:r>
                <w:t xml:space="preserve"> </w:t>
              </w:r>
              <w:proofErr w:type="spellStart"/>
              <w:r>
                <w:t>berlaku</w:t>
              </w:r>
              <w:proofErr w:type="spellEnd"/>
              <w:r>
                <w:t xml:space="preserve"> </w:t>
              </w:r>
              <w:proofErr w:type="spellStart"/>
              <w:proofErr w:type="gramStart"/>
              <w:r>
                <w:t>lagi</w:t>
              </w:r>
              <w:proofErr w:type="spellEnd"/>
              <w:proofErr w:type="gramEnd"/>
            </w:ins>
          </w:p>
          <w:p w14:paraId="569C36F2" w14:textId="073B3D4D" w:rsidR="003327B6" w:rsidRPr="0080055A" w:rsidRDefault="003327B6">
            <w:pPr>
              <w:pStyle w:val="BlockText"/>
              <w:numPr>
                <w:ilvl w:val="1"/>
                <w:numId w:val="58"/>
              </w:numPr>
              <w:tabs>
                <w:tab w:val="left" w:pos="432"/>
              </w:tabs>
              <w:rPr>
                <w:ins w:id="1047" w:author="EDWIN REYNALDI" w:date="2024-02-27T17:02:00Z"/>
              </w:rPr>
              <w:pPrChange w:id="1048" w:author="EDWIN REYNALDI" w:date="2024-02-29T16:53:00Z">
                <w:pPr>
                  <w:pStyle w:val="BlockText"/>
                  <w:tabs>
                    <w:tab w:val="left" w:pos="432"/>
                  </w:tabs>
                  <w:ind w:left="1440"/>
                </w:pPr>
              </w:pPrChange>
            </w:pPr>
            <w:proofErr w:type="spellStart"/>
            <w:ins w:id="1049" w:author="EDWIN REYNALDI" w:date="2024-02-27T17:02:00Z">
              <w:r w:rsidRPr="6CA5FF43">
                <w:rPr>
                  <w:szCs w:val="22"/>
                </w:rPr>
                <w:t>Perubahan</w:t>
              </w:r>
              <w:proofErr w:type="spellEnd"/>
              <w:r w:rsidRPr="6CA5FF43">
                <w:rPr>
                  <w:szCs w:val="22"/>
                </w:rPr>
                <w:t xml:space="preserve"> </w:t>
              </w:r>
            </w:ins>
            <w:proofErr w:type="spellStart"/>
            <w:ins w:id="1050" w:author="EDWIN REYNALDI" w:date="2024-02-27T17:05:00Z">
              <w:r w:rsidR="00461F8F">
                <w:rPr>
                  <w:szCs w:val="22"/>
                </w:rPr>
                <w:t>penyebutan</w:t>
              </w:r>
              <w:proofErr w:type="spellEnd"/>
              <w:r w:rsidR="00461F8F">
                <w:rPr>
                  <w:szCs w:val="22"/>
                </w:rPr>
                <w:t xml:space="preserve"> </w:t>
              </w:r>
            </w:ins>
            <w:proofErr w:type="spellStart"/>
            <w:ins w:id="1051" w:author="EDWIN REYNALDI" w:date="2024-02-27T17:02:00Z">
              <w:r w:rsidRPr="6CA5FF43">
                <w:rPr>
                  <w:szCs w:val="22"/>
                </w:rPr>
                <w:t>pemesanan</w:t>
              </w:r>
              <w:proofErr w:type="spellEnd"/>
              <w:r w:rsidRPr="6CA5FF43">
                <w:rPr>
                  <w:szCs w:val="22"/>
                </w:rPr>
                <w:t xml:space="preserve"> banknotes </w:t>
              </w:r>
              <w:proofErr w:type="spellStart"/>
              <w:r w:rsidRPr="6CA5FF43">
                <w:rPr>
                  <w:szCs w:val="22"/>
                </w:rPr>
                <w:t>menjadi</w:t>
              </w:r>
              <w:proofErr w:type="spellEnd"/>
              <w:r w:rsidRPr="6CA5FF43">
                <w:rPr>
                  <w:szCs w:val="22"/>
                </w:rPr>
                <w:t xml:space="preserve"> </w:t>
              </w:r>
              <w:proofErr w:type="spellStart"/>
              <w:r>
                <w:rPr>
                  <w:szCs w:val="22"/>
                </w:rPr>
                <w:t>pengantaran</w:t>
              </w:r>
              <w:proofErr w:type="spellEnd"/>
              <w:r>
                <w:rPr>
                  <w:szCs w:val="22"/>
                </w:rPr>
                <w:t xml:space="preserve"> banknotes dan </w:t>
              </w:r>
              <w:proofErr w:type="spellStart"/>
              <w:r>
                <w:rPr>
                  <w:szCs w:val="22"/>
                </w:rPr>
                <w:t>pengembalian</w:t>
              </w:r>
              <w:proofErr w:type="spellEnd"/>
              <w:r>
                <w:rPr>
                  <w:szCs w:val="22"/>
                </w:rPr>
                <w:t xml:space="preserve"> banknotes </w:t>
              </w:r>
              <w:proofErr w:type="spellStart"/>
              <w:r>
                <w:rPr>
                  <w:szCs w:val="22"/>
                </w:rPr>
                <w:t>menjadi</w:t>
              </w:r>
              <w:proofErr w:type="spellEnd"/>
              <w:r>
                <w:rPr>
                  <w:szCs w:val="22"/>
                </w:rPr>
                <w:t xml:space="preserve"> </w:t>
              </w:r>
              <w:proofErr w:type="spellStart"/>
              <w:r>
                <w:rPr>
                  <w:szCs w:val="22"/>
                </w:rPr>
                <w:t>pengambilan</w:t>
              </w:r>
              <w:proofErr w:type="spellEnd"/>
              <w:r>
                <w:rPr>
                  <w:szCs w:val="22"/>
                </w:rPr>
                <w:t xml:space="preserve"> banknotes</w:t>
              </w:r>
            </w:ins>
          </w:p>
          <w:p w14:paraId="41F3E9D2" w14:textId="02563B6C" w:rsidR="003327B6" w:rsidRDefault="003327B6" w:rsidP="003327B6">
            <w:pPr>
              <w:pStyle w:val="BlockText"/>
              <w:numPr>
                <w:ilvl w:val="0"/>
                <w:numId w:val="58"/>
              </w:numPr>
              <w:tabs>
                <w:tab w:val="left" w:pos="432"/>
              </w:tabs>
              <w:rPr>
                <w:ins w:id="1052" w:author="EDWIN REYNALDI" w:date="2024-02-27T17:02:00Z"/>
              </w:rPr>
            </w:pPr>
            <w:ins w:id="1053" w:author="EDWIN REYNALDI" w:date="2024-02-27T17:02:00Z">
              <w:r>
                <w:t xml:space="preserve">Surat </w:t>
              </w:r>
              <w:proofErr w:type="spellStart"/>
              <w:r>
                <w:t>Edaran</w:t>
              </w:r>
              <w:proofErr w:type="spellEnd"/>
              <w:r>
                <w:t xml:space="preserve"> </w:t>
              </w:r>
            </w:ins>
            <w:ins w:id="1054" w:author="EDWIN REYNALDI" w:date="2024-02-27T17:03:00Z">
              <w:r w:rsidRPr="00F33E0A">
                <w:rPr>
                  <w:szCs w:val="22"/>
                </w:rPr>
                <w:t xml:space="preserve">No. </w:t>
              </w:r>
              <w:r w:rsidRPr="00F33E0A">
                <w:rPr>
                  <w:szCs w:val="22"/>
                </w:rPr>
                <w:fldChar w:fldCharType="begin"/>
              </w:r>
              <w:r w:rsidRPr="00F33E0A">
                <w:rPr>
                  <w:szCs w:val="22"/>
                </w:rPr>
                <w:instrText xml:space="preserve"> HYPERLINK "https://mybcaportal/sites/skse/Pages/SKSE-PDF-Viewer.aspx?currGUID=4D53172D-2F78-40D4-AA07-EC33E008E320&amp;src=https://mybcaportal/sites/SKSE/skse/030POL22.pdf&amp;title=030POL22" </w:instrText>
              </w:r>
              <w:r w:rsidRPr="00F33E0A">
                <w:rPr>
                  <w:szCs w:val="22"/>
                </w:rPr>
              </w:r>
              <w:r w:rsidRPr="00F33E0A">
                <w:rPr>
                  <w:szCs w:val="22"/>
                </w:rPr>
                <w:fldChar w:fldCharType="separate"/>
              </w:r>
              <w:r w:rsidRPr="00F33E0A">
                <w:rPr>
                  <w:rStyle w:val="Hyperlink"/>
                  <w:szCs w:val="22"/>
                </w:rPr>
                <w:t>030/SE/POL/2022</w:t>
              </w:r>
              <w:r w:rsidRPr="00F33E0A">
                <w:rPr>
                  <w:szCs w:val="22"/>
                </w:rPr>
                <w:fldChar w:fldCharType="end"/>
              </w:r>
              <w:r w:rsidRPr="00F33E0A">
                <w:rPr>
                  <w:szCs w:val="22"/>
                </w:rPr>
                <w:t xml:space="preserve"> </w:t>
              </w:r>
              <w:proofErr w:type="spellStart"/>
              <w:r w:rsidRPr="00F33E0A">
                <w:rPr>
                  <w:szCs w:val="22"/>
                </w:rPr>
                <w:t>tgl</w:t>
              </w:r>
              <w:proofErr w:type="spellEnd"/>
              <w:r w:rsidRPr="00F33E0A">
                <w:rPr>
                  <w:szCs w:val="22"/>
                </w:rPr>
                <w:t xml:space="preserve">. 20-01-2022 </w:t>
              </w:r>
              <w:proofErr w:type="spellStart"/>
              <w:r w:rsidRPr="00F33E0A">
                <w:rPr>
                  <w:szCs w:val="22"/>
                </w:rPr>
                <w:t>perihal</w:t>
              </w:r>
              <w:proofErr w:type="spellEnd"/>
              <w:r w:rsidRPr="00F33E0A">
                <w:rPr>
                  <w:szCs w:val="22"/>
                </w:rPr>
                <w:t xml:space="preserve"> </w:t>
              </w:r>
              <w:proofErr w:type="spellStart"/>
              <w:r w:rsidRPr="00F33E0A">
                <w:rPr>
                  <w:szCs w:val="22"/>
                </w:rPr>
                <w:t>Transaksi</w:t>
              </w:r>
              <w:proofErr w:type="spellEnd"/>
              <w:r w:rsidRPr="00F33E0A">
                <w:rPr>
                  <w:szCs w:val="22"/>
                </w:rPr>
                <w:t xml:space="preserve"> Banknotes pada </w:t>
              </w:r>
              <w:proofErr w:type="spellStart"/>
              <w:r w:rsidRPr="00F33E0A">
                <w:rPr>
                  <w:szCs w:val="22"/>
                </w:rPr>
                <w:t>Aplikasi</w:t>
              </w:r>
              <w:proofErr w:type="spellEnd"/>
              <w:r w:rsidRPr="00F33E0A">
                <w:rPr>
                  <w:szCs w:val="22"/>
                </w:rPr>
                <w:t xml:space="preserve"> BNOS</w:t>
              </w:r>
            </w:ins>
          </w:p>
          <w:p w14:paraId="547B2372" w14:textId="0418D26E" w:rsidR="00461F8F" w:rsidRPr="00461F8F" w:rsidRDefault="00461F8F" w:rsidP="003327B6">
            <w:pPr>
              <w:pStyle w:val="BlockText"/>
              <w:numPr>
                <w:ilvl w:val="1"/>
                <w:numId w:val="58"/>
              </w:numPr>
              <w:tabs>
                <w:tab w:val="left" w:pos="432"/>
              </w:tabs>
              <w:rPr>
                <w:ins w:id="1055" w:author="EDWIN REYNALDI" w:date="2024-02-27T17:05:00Z"/>
              </w:rPr>
            </w:pPr>
            <w:proofErr w:type="spellStart"/>
            <w:ins w:id="1056" w:author="EDWIN REYNALDI" w:date="2024-02-27T17:05:00Z">
              <w:r w:rsidRPr="6CA5FF43">
                <w:rPr>
                  <w:szCs w:val="22"/>
                </w:rPr>
                <w:t>Perubahan</w:t>
              </w:r>
              <w:proofErr w:type="spellEnd"/>
              <w:r>
                <w:rPr>
                  <w:szCs w:val="22"/>
                </w:rPr>
                <w:t xml:space="preserve"> </w:t>
              </w:r>
              <w:proofErr w:type="spellStart"/>
              <w:r>
                <w:rPr>
                  <w:szCs w:val="22"/>
                </w:rPr>
                <w:t>penyebutan</w:t>
              </w:r>
              <w:proofErr w:type="spellEnd"/>
              <w:r w:rsidRPr="6CA5FF43">
                <w:rPr>
                  <w:szCs w:val="22"/>
                </w:rPr>
                <w:t xml:space="preserve"> </w:t>
              </w:r>
              <w:proofErr w:type="spellStart"/>
              <w:r w:rsidRPr="6CA5FF43">
                <w:rPr>
                  <w:szCs w:val="22"/>
                </w:rPr>
                <w:t>pemesanan</w:t>
              </w:r>
              <w:proofErr w:type="spellEnd"/>
              <w:r w:rsidRPr="6CA5FF43">
                <w:rPr>
                  <w:szCs w:val="22"/>
                </w:rPr>
                <w:t xml:space="preserve"> banknotes </w:t>
              </w:r>
              <w:r>
                <w:rPr>
                  <w:szCs w:val="22"/>
                </w:rPr>
                <w:t xml:space="preserve">oleh </w:t>
              </w:r>
              <w:proofErr w:type="spellStart"/>
              <w:r>
                <w:rPr>
                  <w:szCs w:val="22"/>
                </w:rPr>
                <w:t>cabang</w:t>
              </w:r>
              <w:proofErr w:type="spellEnd"/>
              <w:r>
                <w:rPr>
                  <w:szCs w:val="22"/>
                </w:rPr>
                <w:t xml:space="preserve"> dan </w:t>
              </w:r>
              <w:proofErr w:type="spellStart"/>
              <w:r>
                <w:rPr>
                  <w:szCs w:val="22"/>
                </w:rPr>
                <w:t>nasabah</w:t>
              </w:r>
              <w:proofErr w:type="spellEnd"/>
              <w:r>
                <w:rPr>
                  <w:szCs w:val="22"/>
                </w:rPr>
                <w:t xml:space="preserve"> bank </w:t>
              </w:r>
              <w:proofErr w:type="spellStart"/>
              <w:r>
                <w:rPr>
                  <w:szCs w:val="22"/>
                </w:rPr>
                <w:t>menjadi</w:t>
              </w:r>
              <w:proofErr w:type="spellEnd"/>
              <w:r>
                <w:rPr>
                  <w:szCs w:val="22"/>
                </w:rPr>
                <w:t xml:space="preserve"> </w:t>
              </w:r>
              <w:proofErr w:type="spellStart"/>
              <w:r>
                <w:rPr>
                  <w:szCs w:val="22"/>
                </w:rPr>
                <w:t>pengantaran</w:t>
              </w:r>
              <w:proofErr w:type="spellEnd"/>
              <w:r>
                <w:rPr>
                  <w:szCs w:val="22"/>
                </w:rPr>
                <w:t xml:space="preserve"> banknotes </w:t>
              </w:r>
              <w:proofErr w:type="spellStart"/>
              <w:r>
                <w:rPr>
                  <w:szCs w:val="22"/>
                </w:rPr>
                <w:t>ke</w:t>
              </w:r>
              <w:proofErr w:type="spellEnd"/>
              <w:r>
                <w:rPr>
                  <w:szCs w:val="22"/>
                </w:rPr>
                <w:t xml:space="preserve"> </w:t>
              </w:r>
              <w:proofErr w:type="spellStart"/>
              <w:r>
                <w:rPr>
                  <w:szCs w:val="22"/>
                </w:rPr>
                <w:t>cabang</w:t>
              </w:r>
              <w:proofErr w:type="spellEnd"/>
              <w:r>
                <w:rPr>
                  <w:szCs w:val="22"/>
                </w:rPr>
                <w:t xml:space="preserve"> dan </w:t>
              </w:r>
              <w:proofErr w:type="spellStart"/>
              <w:r>
                <w:rPr>
                  <w:szCs w:val="22"/>
                </w:rPr>
                <w:t>nasabah</w:t>
              </w:r>
              <w:proofErr w:type="spellEnd"/>
              <w:r>
                <w:rPr>
                  <w:szCs w:val="22"/>
                </w:rPr>
                <w:t xml:space="preserve"> bank </w:t>
              </w:r>
            </w:ins>
          </w:p>
          <w:p w14:paraId="2A2FBE12" w14:textId="01EC6627" w:rsidR="00461F8F" w:rsidRPr="003327B6" w:rsidRDefault="00461F8F" w:rsidP="003327B6">
            <w:pPr>
              <w:pStyle w:val="BlockText"/>
              <w:numPr>
                <w:ilvl w:val="1"/>
                <w:numId w:val="58"/>
              </w:numPr>
              <w:tabs>
                <w:tab w:val="left" w:pos="432"/>
              </w:tabs>
              <w:rPr>
                <w:ins w:id="1057" w:author="EDWIN REYNALDI" w:date="2024-02-27T17:02:00Z"/>
              </w:rPr>
            </w:pPr>
            <w:proofErr w:type="spellStart"/>
            <w:ins w:id="1058" w:author="EDWIN REYNALDI" w:date="2024-02-27T17:05:00Z">
              <w:r>
                <w:rPr>
                  <w:szCs w:val="22"/>
                </w:rPr>
                <w:t>Perubahan</w:t>
              </w:r>
              <w:proofErr w:type="spellEnd"/>
              <w:r>
                <w:rPr>
                  <w:szCs w:val="22"/>
                </w:rPr>
                <w:t xml:space="preserve"> </w:t>
              </w:r>
              <w:proofErr w:type="spellStart"/>
              <w:r>
                <w:rPr>
                  <w:szCs w:val="22"/>
                </w:rPr>
                <w:t>penyebutan</w:t>
              </w:r>
              <w:proofErr w:type="spellEnd"/>
              <w:r>
                <w:rPr>
                  <w:szCs w:val="22"/>
                </w:rPr>
                <w:t xml:space="preserve"> </w:t>
              </w:r>
              <w:proofErr w:type="spellStart"/>
              <w:r>
                <w:rPr>
                  <w:szCs w:val="22"/>
                </w:rPr>
                <w:t>p</w:t>
              </w:r>
              <w:r w:rsidRPr="00F33E0A">
                <w:rPr>
                  <w:szCs w:val="22"/>
                </w:rPr>
                <w:t>engembalian</w:t>
              </w:r>
              <w:proofErr w:type="spellEnd"/>
              <w:r w:rsidRPr="00F33E0A">
                <w:rPr>
                  <w:szCs w:val="22"/>
                </w:rPr>
                <w:t xml:space="preserve"> banknotes oleh </w:t>
              </w:r>
              <w:proofErr w:type="spellStart"/>
              <w:r w:rsidRPr="00F33E0A">
                <w:rPr>
                  <w:szCs w:val="22"/>
                </w:rPr>
                <w:t>cabang</w:t>
              </w:r>
              <w:proofErr w:type="spellEnd"/>
              <w:r w:rsidRPr="00F33E0A">
                <w:rPr>
                  <w:szCs w:val="22"/>
                </w:rPr>
                <w:t xml:space="preserve"> dan </w:t>
              </w:r>
              <w:proofErr w:type="spellStart"/>
              <w:r w:rsidRPr="00F33E0A">
                <w:rPr>
                  <w:szCs w:val="22"/>
                </w:rPr>
                <w:t>nasabah</w:t>
              </w:r>
              <w:proofErr w:type="spellEnd"/>
              <w:r w:rsidRPr="00F33E0A">
                <w:rPr>
                  <w:szCs w:val="22"/>
                </w:rPr>
                <w:t xml:space="preserve"> bank </w:t>
              </w:r>
              <w:proofErr w:type="spellStart"/>
              <w:r>
                <w:rPr>
                  <w:szCs w:val="22"/>
                </w:rPr>
                <w:t>menjadi</w:t>
              </w:r>
              <w:proofErr w:type="spellEnd"/>
              <w:r>
                <w:rPr>
                  <w:szCs w:val="22"/>
                </w:rPr>
                <w:t xml:space="preserve"> </w:t>
              </w:r>
              <w:proofErr w:type="spellStart"/>
              <w:r w:rsidRPr="00F33E0A">
                <w:rPr>
                  <w:szCs w:val="22"/>
                </w:rPr>
                <w:t>pengambilan</w:t>
              </w:r>
              <w:proofErr w:type="spellEnd"/>
              <w:r w:rsidRPr="00F33E0A">
                <w:rPr>
                  <w:szCs w:val="22"/>
                </w:rPr>
                <w:t xml:space="preserve"> banknotes </w:t>
              </w:r>
              <w:proofErr w:type="spellStart"/>
              <w:r w:rsidRPr="00F33E0A">
                <w:rPr>
                  <w:szCs w:val="22"/>
                </w:rPr>
                <w:t>dari</w:t>
              </w:r>
              <w:proofErr w:type="spellEnd"/>
              <w:r w:rsidRPr="00F33E0A">
                <w:rPr>
                  <w:szCs w:val="22"/>
                </w:rPr>
                <w:t xml:space="preserve"> </w:t>
              </w:r>
              <w:proofErr w:type="spellStart"/>
              <w:r w:rsidRPr="00F33E0A">
                <w:rPr>
                  <w:szCs w:val="22"/>
                </w:rPr>
                <w:t>cabang</w:t>
              </w:r>
              <w:proofErr w:type="spellEnd"/>
              <w:r w:rsidRPr="00F33E0A">
                <w:rPr>
                  <w:szCs w:val="22"/>
                </w:rPr>
                <w:t xml:space="preserve"> dan </w:t>
              </w:r>
              <w:proofErr w:type="spellStart"/>
              <w:r w:rsidRPr="00F33E0A">
                <w:rPr>
                  <w:szCs w:val="22"/>
                </w:rPr>
                <w:t>nasabah</w:t>
              </w:r>
              <w:proofErr w:type="spellEnd"/>
              <w:r w:rsidRPr="00F33E0A">
                <w:rPr>
                  <w:szCs w:val="22"/>
                </w:rPr>
                <w:t xml:space="preserve"> bank</w:t>
              </w:r>
            </w:ins>
          </w:p>
          <w:p w14:paraId="5FBE564A" w14:textId="2596ED2D" w:rsidR="003327B6" w:rsidRPr="0080055A" w:rsidDel="00461F8F" w:rsidRDefault="003327B6">
            <w:pPr>
              <w:pStyle w:val="BlockText"/>
              <w:tabs>
                <w:tab w:val="left" w:pos="432"/>
              </w:tabs>
              <w:ind w:left="1440"/>
              <w:rPr>
                <w:ins w:id="1059" w:author="FERNANDA PATRISIAN" w:date="2024-02-19T02:17:00Z"/>
                <w:del w:id="1060" w:author="EDWIN REYNALDI" w:date="2024-02-27T17:06:00Z"/>
                <w:sz w:val="2"/>
                <w:szCs w:val="2"/>
                <w:rPrChange w:id="1061" w:author="EDWIN REYNALDI" w:date="2024-02-29T16:54:00Z">
                  <w:rPr>
                    <w:ins w:id="1062" w:author="FERNANDA PATRISIAN" w:date="2024-02-19T02:17:00Z"/>
                    <w:del w:id="1063" w:author="EDWIN REYNALDI" w:date="2024-02-27T17:06:00Z"/>
                  </w:rPr>
                </w:rPrChange>
              </w:rPr>
              <w:pPrChange w:id="1064" w:author="EDWIN REYNALDI" w:date="2024-02-27T17:02:00Z">
                <w:pPr>
                  <w:pStyle w:val="BlockText"/>
                  <w:tabs>
                    <w:tab w:val="left" w:pos="432"/>
                  </w:tabs>
                </w:pPr>
              </w:pPrChange>
            </w:pPr>
          </w:p>
          <w:p w14:paraId="1295CCF9" w14:textId="1DA92A82" w:rsidR="00842096" w:rsidRPr="0080055A" w:rsidDel="003327B6" w:rsidRDefault="00455D75">
            <w:pPr>
              <w:pStyle w:val="BlockText"/>
              <w:numPr>
                <w:ilvl w:val="1"/>
                <w:numId w:val="58"/>
              </w:numPr>
              <w:tabs>
                <w:tab w:val="left" w:pos="432"/>
              </w:tabs>
              <w:rPr>
                <w:ins w:id="1065" w:author="FERNANDA PATRISIAN" w:date="2024-02-19T02:17:00Z"/>
                <w:del w:id="1066" w:author="EDWIN REYNALDI" w:date="2024-02-27T17:03:00Z"/>
                <w:sz w:val="2"/>
                <w:szCs w:val="2"/>
                <w:rPrChange w:id="1067" w:author="EDWIN REYNALDI" w:date="2024-02-29T16:54:00Z">
                  <w:rPr>
                    <w:ins w:id="1068" w:author="FERNANDA PATRISIAN" w:date="2024-02-19T02:17:00Z"/>
                    <w:del w:id="1069" w:author="EDWIN REYNALDI" w:date="2024-02-27T17:03:00Z"/>
                  </w:rPr>
                </w:rPrChange>
              </w:rPr>
              <w:pPrChange w:id="1070" w:author="EDWIN REYNALDI" w:date="2024-02-23T10:49:00Z">
                <w:pPr>
                  <w:pStyle w:val="BlockText"/>
                  <w:numPr>
                    <w:numId w:val="55"/>
                  </w:numPr>
                  <w:tabs>
                    <w:tab w:val="left" w:pos="432"/>
                  </w:tabs>
                  <w:ind w:left="433" w:hanging="360"/>
                </w:pPr>
              </w:pPrChange>
            </w:pPr>
            <w:del w:id="1071" w:author="EDWIN REYNALDI" w:date="2024-02-27T17:03:00Z">
              <w:r w:rsidRPr="0080055A" w:rsidDel="003327B6">
                <w:rPr>
                  <w:sz w:val="2"/>
                  <w:szCs w:val="2"/>
                  <w:rPrChange w:id="1072" w:author="EDWIN REYNALDI" w:date="2024-02-29T16:54:00Z">
                    <w:rPr/>
                  </w:rPrChange>
                </w:rPr>
                <w:delText xml:space="preserve"> </w:delText>
              </w:r>
            </w:del>
            <w:ins w:id="1073" w:author="FERNANDA PATRISIAN" w:date="2024-02-19T02:17:00Z">
              <w:del w:id="1074" w:author="EDWIN REYNALDI" w:date="2024-02-27T17:03:00Z">
                <w:r w:rsidR="6CA5FF43" w:rsidRPr="0080055A" w:rsidDel="003327B6">
                  <w:rPr>
                    <w:sz w:val="2"/>
                    <w:szCs w:val="2"/>
                    <w:rPrChange w:id="1075" w:author="EDWIN REYNALDI" w:date="2024-02-29T16:54:00Z">
                      <w:rPr/>
                    </w:rPrChange>
                  </w:rPr>
                  <w:delText>.</w:delText>
                </w:r>
              </w:del>
            </w:ins>
            <w:del w:id="1076" w:author="EDWIN REYNALDI" w:date="2024-02-27T17:03:00Z">
              <w:r w:rsidR="6CA5FF43" w:rsidRPr="0080055A" w:rsidDel="003327B6">
                <w:rPr>
                  <w:sz w:val="2"/>
                  <w:szCs w:val="2"/>
                  <w:rPrChange w:id="1077" w:author="EDWIN REYNALDI" w:date="2024-02-29T16:54:00Z">
                    <w:rPr/>
                  </w:rPrChange>
                </w:rPr>
                <w:delText xml:space="preserve">Surat Edaran No. </w:delText>
              </w:r>
              <w:r w:rsidR="6CA5FF43" w:rsidRPr="0080055A" w:rsidDel="003327B6">
                <w:rPr>
                  <w:sz w:val="2"/>
                  <w:szCs w:val="2"/>
                  <w:rPrChange w:id="1078" w:author="EDWIN REYNALDI" w:date="2024-02-29T16:54:00Z">
                    <w:rPr/>
                  </w:rPrChange>
                </w:rPr>
                <w:fldChar w:fldCharType="begin"/>
              </w:r>
              <w:r w:rsidR="6CA5FF43" w:rsidRPr="0080055A" w:rsidDel="003327B6">
                <w:rPr>
                  <w:sz w:val="2"/>
                  <w:szCs w:val="2"/>
                  <w:rPrChange w:id="1079" w:author="EDWIN REYNALDI" w:date="2024-02-29T16:54:00Z">
                    <w:rPr/>
                  </w:rPrChange>
                </w:rPr>
                <w:delInstrText>HYPERLINK "https://mybcaportal/sites/skse/Pages/SKSE-PDF-Viewer.aspx?currGUID=ABAF19F1-B21F-477B-9F68-690ED295B10A&amp;src=https://mybcaportal/sites/SKSE/skse/019POL20.pdf&amp;title=019POL20" \h</w:delInstrText>
              </w:r>
              <w:r w:rsidR="6CA5FF43" w:rsidRPr="00770859" w:rsidDel="003327B6">
                <w:rPr>
                  <w:sz w:val="2"/>
                  <w:szCs w:val="2"/>
                </w:rPr>
              </w:r>
              <w:r w:rsidR="6CA5FF43" w:rsidRPr="0080055A" w:rsidDel="003327B6">
                <w:rPr>
                  <w:sz w:val="2"/>
                  <w:szCs w:val="2"/>
                  <w:rPrChange w:id="1080" w:author="EDWIN REYNALDI" w:date="2024-02-29T16:54:00Z">
                    <w:rPr>
                      <w:rStyle w:val="Hyperlink"/>
                    </w:rPr>
                  </w:rPrChange>
                </w:rPr>
                <w:fldChar w:fldCharType="separate"/>
              </w:r>
              <w:r w:rsidR="6CA5FF43" w:rsidRPr="0080055A" w:rsidDel="003327B6">
                <w:rPr>
                  <w:rStyle w:val="Hyperlink"/>
                  <w:sz w:val="2"/>
                  <w:szCs w:val="2"/>
                  <w:rPrChange w:id="1081" w:author="EDWIN REYNALDI" w:date="2024-02-29T16:54:00Z">
                    <w:rPr>
                      <w:rStyle w:val="Hyperlink"/>
                    </w:rPr>
                  </w:rPrChange>
                </w:rPr>
                <w:delText>019/SE/POL/2020</w:delText>
              </w:r>
              <w:r w:rsidR="6CA5FF43" w:rsidRPr="0080055A" w:rsidDel="003327B6">
                <w:rPr>
                  <w:rStyle w:val="Hyperlink"/>
                  <w:sz w:val="2"/>
                  <w:szCs w:val="2"/>
                  <w:rPrChange w:id="1082" w:author="EDWIN REYNALDI" w:date="2024-02-29T16:54:00Z">
                    <w:rPr>
                      <w:rStyle w:val="Hyperlink"/>
                    </w:rPr>
                  </w:rPrChange>
                </w:rPr>
                <w:fldChar w:fldCharType="end"/>
              </w:r>
              <w:r w:rsidR="6CA5FF43" w:rsidRPr="0080055A" w:rsidDel="003327B6">
                <w:rPr>
                  <w:sz w:val="2"/>
                  <w:szCs w:val="2"/>
                  <w:rPrChange w:id="1083" w:author="EDWIN REYNALDI" w:date="2024-02-29T16:54:00Z">
                    <w:rPr/>
                  </w:rPrChange>
                </w:rPr>
                <w:delText xml:space="preserve"> tgl. 30-01-2020 perihal Perubahan Pelaksanaan Distribusi Banknotes melalui Pihak Ketiga paragraf Alur proses pemesanan banknotes oleh cabang</w:delText>
              </w:r>
            </w:del>
            <w:del w:id="1084" w:author="EDWIN REYNALDI" w:date="2024-02-23T10:49:00Z">
              <w:r w:rsidR="6CA5FF43" w:rsidRPr="0080055A" w:rsidDel="00424E12">
                <w:rPr>
                  <w:sz w:val="2"/>
                  <w:szCs w:val="2"/>
                  <w:rPrChange w:id="1085" w:author="EDWIN REYNALDI" w:date="2024-02-29T16:54:00Z">
                    <w:rPr/>
                  </w:rPrChange>
                </w:rPr>
                <w:delText xml:space="preserve"> dan </w:delText>
              </w:r>
            </w:del>
            <w:del w:id="1086" w:author="EDWIN REYNALDI" w:date="2024-02-27T17:03:00Z">
              <w:r w:rsidR="6CA5FF43" w:rsidRPr="0080055A" w:rsidDel="003327B6">
                <w:rPr>
                  <w:sz w:val="2"/>
                  <w:szCs w:val="2"/>
                  <w:rPrChange w:id="1087" w:author="EDWIN REYNALDI" w:date="2024-02-29T16:54:00Z">
                    <w:rPr/>
                  </w:rPrChange>
                </w:rPr>
                <w:delText>Alur proses pengembalian banknotes dari cabang</w:delText>
              </w:r>
            </w:del>
            <w:del w:id="1088" w:author="EDWIN REYNALDI" w:date="2024-01-25T17:30:00Z">
              <w:r w:rsidRPr="0080055A" w:rsidDel="6CA5FF43">
                <w:rPr>
                  <w:sz w:val="2"/>
                  <w:szCs w:val="2"/>
                  <w:rPrChange w:id="1089" w:author="EDWIN REYNALDI" w:date="2024-02-29T16:54:00Z">
                    <w:rPr/>
                  </w:rPrChange>
                </w:rPr>
                <w:delText xml:space="preserve"> dinyatakan tidak berlaku lagi.</w:delText>
              </w:r>
            </w:del>
          </w:p>
          <w:p w14:paraId="43E8191E" w14:textId="5E754864" w:rsidR="6CA5FF43" w:rsidRPr="0080055A" w:rsidDel="003327B6" w:rsidRDefault="6CA5FF43">
            <w:pPr>
              <w:pStyle w:val="BlockText"/>
              <w:numPr>
                <w:ilvl w:val="0"/>
                <w:numId w:val="58"/>
              </w:numPr>
              <w:tabs>
                <w:tab w:val="left" w:pos="432"/>
              </w:tabs>
              <w:spacing w:line="259" w:lineRule="auto"/>
              <w:rPr>
                <w:ins w:id="1090" w:author="FERNANDA PATRISIAN" w:date="2024-02-19T02:18:00Z"/>
                <w:del w:id="1091" w:author="EDWIN REYNALDI" w:date="2024-02-27T17:03:00Z"/>
                <w:sz w:val="2"/>
                <w:szCs w:val="2"/>
                <w:rPrChange w:id="1092" w:author="EDWIN REYNALDI" w:date="2024-02-29T16:54:00Z">
                  <w:rPr>
                    <w:ins w:id="1093" w:author="FERNANDA PATRISIAN" w:date="2024-02-19T02:18:00Z"/>
                    <w:del w:id="1094" w:author="EDWIN REYNALDI" w:date="2024-02-27T17:03:00Z"/>
                    <w:szCs w:val="22"/>
                  </w:rPr>
                </w:rPrChange>
              </w:rPr>
              <w:pPrChange w:id="1095" w:author="FERNANDA PATRISIAN" w:date="2024-02-19T02:18:00Z">
                <w:pPr>
                  <w:pStyle w:val="BlockText"/>
                  <w:numPr>
                    <w:ilvl w:val="1"/>
                    <w:numId w:val="55"/>
                  </w:numPr>
                  <w:tabs>
                    <w:tab w:val="left" w:pos="432"/>
                  </w:tabs>
                  <w:ind w:left="1440" w:hanging="360"/>
                </w:pPr>
              </w:pPrChange>
            </w:pPr>
            <w:ins w:id="1096" w:author="FERNANDA PATRISIAN" w:date="2024-02-19T02:17:00Z">
              <w:del w:id="1097" w:author="EDWIN REYNALDI" w:date="2024-02-27T17:03:00Z">
                <w:r w:rsidRPr="0080055A" w:rsidDel="003327B6">
                  <w:rPr>
                    <w:sz w:val="2"/>
                    <w:szCs w:val="2"/>
                    <w:rPrChange w:id="1098" w:author="EDWIN REYNALDI" w:date="2024-02-29T16:54:00Z">
                      <w:rPr>
                        <w:szCs w:val="22"/>
                      </w:rPr>
                    </w:rPrChange>
                  </w:rPr>
                  <w:delText xml:space="preserve">Perubahan </w:delText>
                </w:r>
              </w:del>
            </w:ins>
            <w:ins w:id="1099" w:author="FERNANDA PATRISIAN" w:date="2024-02-19T02:18:00Z">
              <w:del w:id="1100" w:author="EDWIN REYNALDI" w:date="2024-02-27T17:03:00Z">
                <w:r w:rsidRPr="0080055A" w:rsidDel="003327B6">
                  <w:rPr>
                    <w:sz w:val="2"/>
                    <w:szCs w:val="2"/>
                    <w:rPrChange w:id="1101" w:author="EDWIN REYNALDI" w:date="2024-02-29T16:54:00Z">
                      <w:rPr>
                        <w:szCs w:val="22"/>
                      </w:rPr>
                    </w:rPrChange>
                  </w:rPr>
                  <w:delText xml:space="preserve">pemesanan banknotes menjadi </w:delText>
                </w:r>
              </w:del>
              <w:del w:id="1102" w:author="EDWIN REYNALDI" w:date="2024-02-19T09:29:00Z">
                <w:r w:rsidRPr="0080055A" w:rsidDel="00771066">
                  <w:rPr>
                    <w:sz w:val="2"/>
                    <w:szCs w:val="2"/>
                    <w:rPrChange w:id="1103" w:author="EDWIN REYNALDI" w:date="2024-02-29T16:54:00Z">
                      <w:rPr>
                        <w:szCs w:val="22"/>
                      </w:rPr>
                    </w:rPrChange>
                  </w:rPr>
                  <w:delText>xxx</w:delText>
                </w:r>
              </w:del>
            </w:ins>
          </w:p>
          <w:p w14:paraId="08926E02" w14:textId="77777777" w:rsidR="00771066" w:rsidRPr="0080055A" w:rsidDel="00CE70A6" w:rsidRDefault="00771066">
            <w:pPr>
              <w:pStyle w:val="BlockText"/>
              <w:tabs>
                <w:tab w:val="left" w:pos="432"/>
              </w:tabs>
              <w:rPr>
                <w:ins w:id="1104" w:author="FERNANDA PATRISIAN" w:date="2024-02-19T02:17:00Z"/>
                <w:del w:id="1105" w:author="EDWIN REYNALDI" w:date="2024-02-19T09:39:00Z"/>
                <w:sz w:val="2"/>
                <w:szCs w:val="2"/>
                <w:rPrChange w:id="1106" w:author="EDWIN REYNALDI" w:date="2024-02-29T16:54:00Z">
                  <w:rPr>
                    <w:ins w:id="1107" w:author="FERNANDA PATRISIAN" w:date="2024-02-19T02:17:00Z"/>
                    <w:del w:id="1108" w:author="EDWIN REYNALDI" w:date="2024-02-19T09:39:00Z"/>
                    <w:szCs w:val="22"/>
                  </w:rPr>
                </w:rPrChange>
              </w:rPr>
              <w:pPrChange w:id="1109" w:author="EDWIN REYNALDI" w:date="2024-02-19T09:31:00Z">
                <w:pPr>
                  <w:pStyle w:val="BlockText"/>
                  <w:numPr>
                    <w:numId w:val="55"/>
                  </w:numPr>
                  <w:tabs>
                    <w:tab w:val="left" w:pos="432"/>
                  </w:tabs>
                  <w:ind w:left="720" w:hanging="360"/>
                </w:pPr>
              </w:pPrChange>
            </w:pPr>
          </w:p>
          <w:p w14:paraId="6526708D" w14:textId="648FA5E6" w:rsidR="00F5165F" w:rsidRPr="00F33E0A" w:rsidRDefault="00F5165F" w:rsidP="00CE70A6">
            <w:pPr>
              <w:pStyle w:val="BlockText"/>
              <w:tabs>
                <w:tab w:val="left" w:pos="432"/>
              </w:tabs>
              <w:rPr>
                <w:szCs w:val="22"/>
              </w:rPr>
            </w:pPr>
          </w:p>
        </w:tc>
      </w:tr>
    </w:tbl>
    <w:p w14:paraId="05157EDD" w14:textId="77777777" w:rsidR="00455D75" w:rsidRPr="00FA4F06" w:rsidRDefault="00455D75">
      <w:pPr>
        <w:pStyle w:val="BlockLine"/>
        <w:spacing w:before="0"/>
        <w:ind w:left="1699" w:right="-101"/>
        <w:contextualSpacing/>
        <w:rPr>
          <w:sz w:val="10"/>
          <w:szCs w:val="10"/>
          <w:rPrChange w:id="1110" w:author="EDWIN REYNALDI" w:date="2024-02-15T10:29:00Z">
            <w:rPr>
              <w:sz w:val="12"/>
              <w:szCs w:val="12"/>
            </w:rPr>
          </w:rPrChange>
        </w:rPr>
        <w:pPrChange w:id="1111" w:author="EDWIN REYNALDI" w:date="2024-02-29T16:55:00Z">
          <w:pPr>
            <w:pStyle w:val="BlockLine"/>
            <w:ind w:right="-97"/>
          </w:pPr>
        </w:pPrChange>
      </w:pPr>
    </w:p>
    <w:tbl>
      <w:tblPr>
        <w:tblW w:w="8640" w:type="dxa"/>
        <w:tblLayout w:type="fixed"/>
        <w:tblLook w:val="0000" w:firstRow="0" w:lastRow="0" w:firstColumn="0" w:lastColumn="0" w:noHBand="0" w:noVBand="0"/>
      </w:tblPr>
      <w:tblGrid>
        <w:gridCol w:w="1710"/>
        <w:gridCol w:w="6930"/>
      </w:tblGrid>
      <w:tr w:rsidR="005378E5" w:rsidRPr="00F33E0A" w14:paraId="6BF58950" w14:textId="77777777" w:rsidTr="16878DBA">
        <w:trPr>
          <w:cantSplit/>
          <w:trHeight w:val="696"/>
        </w:trPr>
        <w:tc>
          <w:tcPr>
            <w:tcW w:w="1710" w:type="dxa"/>
          </w:tcPr>
          <w:p w14:paraId="7D229946" w14:textId="77777777" w:rsidR="005378E5" w:rsidRPr="00F33E0A" w:rsidRDefault="005378E5" w:rsidP="00F33E0A">
            <w:pPr>
              <w:pStyle w:val="Heading5"/>
              <w:ind w:right="-97"/>
              <w:rPr>
                <w:color w:val="95B3D7" w:themeColor="accent1" w:themeTint="99"/>
              </w:rPr>
            </w:pPr>
            <w:r w:rsidRPr="00F33E0A">
              <w:t>Update dan/</w:t>
            </w:r>
            <w:proofErr w:type="spellStart"/>
            <w:r w:rsidRPr="00F33E0A">
              <w:t>atau</w:t>
            </w:r>
            <w:proofErr w:type="spellEnd"/>
            <w:r w:rsidRPr="00F33E0A">
              <w:t xml:space="preserve"> </w:t>
            </w:r>
            <w:proofErr w:type="spellStart"/>
            <w:r w:rsidRPr="00F33E0A">
              <w:t>akses</w:t>
            </w:r>
            <w:proofErr w:type="spellEnd"/>
            <w:r w:rsidRPr="00F33E0A">
              <w:t xml:space="preserve"> </w:t>
            </w:r>
          </w:p>
        </w:tc>
        <w:tc>
          <w:tcPr>
            <w:tcW w:w="6930" w:type="dxa"/>
          </w:tcPr>
          <w:p w14:paraId="036EBDCD" w14:textId="272AE209" w:rsidR="004B7D03" w:rsidRPr="00F33E0A" w:rsidRDefault="005378E5" w:rsidP="00F33E0A">
            <w:pPr>
              <w:pStyle w:val="BlockText"/>
              <w:ind w:right="-97"/>
              <w:rPr>
                <w:color w:val="000000" w:themeColor="text1"/>
              </w:rPr>
            </w:pPr>
            <w:proofErr w:type="spellStart"/>
            <w:r w:rsidRPr="00F33E0A">
              <w:rPr>
                <w:color w:val="000000" w:themeColor="text1"/>
              </w:rPr>
              <w:t>Dengan</w:t>
            </w:r>
            <w:proofErr w:type="spellEnd"/>
            <w:r w:rsidRPr="00F33E0A">
              <w:rPr>
                <w:color w:val="000000" w:themeColor="text1"/>
              </w:rPr>
              <w:t xml:space="preserve"> </w:t>
            </w:r>
            <w:proofErr w:type="spellStart"/>
            <w:r w:rsidRPr="00F33E0A">
              <w:rPr>
                <w:color w:val="000000" w:themeColor="text1"/>
              </w:rPr>
              <w:t>dikeluarkannya</w:t>
            </w:r>
            <w:proofErr w:type="spellEnd"/>
            <w:r w:rsidRPr="00F33E0A">
              <w:rPr>
                <w:color w:val="000000" w:themeColor="text1"/>
              </w:rPr>
              <w:t xml:space="preserve"> Surat </w:t>
            </w:r>
            <w:proofErr w:type="spellStart"/>
            <w:r w:rsidRPr="00F33E0A">
              <w:rPr>
                <w:color w:val="000000" w:themeColor="text1"/>
              </w:rPr>
              <w:t>Edaran</w:t>
            </w:r>
            <w:proofErr w:type="spellEnd"/>
            <w:r w:rsidRPr="00F33E0A">
              <w:rPr>
                <w:color w:val="000000" w:themeColor="text1"/>
              </w:rPr>
              <w:t xml:space="preserve"> </w:t>
            </w:r>
            <w:proofErr w:type="spellStart"/>
            <w:r w:rsidRPr="00F33E0A">
              <w:rPr>
                <w:color w:val="000000" w:themeColor="text1"/>
              </w:rPr>
              <w:t>ini</w:t>
            </w:r>
            <w:proofErr w:type="spellEnd"/>
            <w:r w:rsidRPr="00F33E0A">
              <w:rPr>
                <w:color w:val="000000" w:themeColor="text1"/>
              </w:rPr>
              <w:t xml:space="preserve">, </w:t>
            </w:r>
            <w:proofErr w:type="spellStart"/>
            <w:r w:rsidRPr="00F33E0A">
              <w:rPr>
                <w:color w:val="000000" w:themeColor="text1"/>
              </w:rPr>
              <w:t>maka</w:t>
            </w:r>
            <w:proofErr w:type="spellEnd"/>
            <w:r w:rsidRPr="00F33E0A">
              <w:rPr>
                <w:color w:val="000000" w:themeColor="text1"/>
              </w:rPr>
              <w:t xml:space="preserve"> </w:t>
            </w:r>
            <w:proofErr w:type="spellStart"/>
            <w:r w:rsidRPr="00F33E0A">
              <w:rPr>
                <w:color w:val="000000" w:themeColor="text1"/>
              </w:rPr>
              <w:t>dilakukan</w:t>
            </w:r>
            <w:proofErr w:type="spellEnd"/>
            <w:r w:rsidRPr="00F33E0A">
              <w:rPr>
                <w:color w:val="000000" w:themeColor="text1"/>
              </w:rPr>
              <w:t xml:space="preserve"> </w:t>
            </w:r>
            <w:proofErr w:type="spellStart"/>
            <w:r w:rsidRPr="00F33E0A">
              <w:rPr>
                <w:color w:val="000000" w:themeColor="text1"/>
              </w:rPr>
              <w:t>penyesuaian</w:t>
            </w:r>
            <w:proofErr w:type="spellEnd"/>
            <w:r w:rsidRPr="00F33E0A">
              <w:rPr>
                <w:color w:val="000000" w:themeColor="text1"/>
              </w:rPr>
              <w:t xml:space="preserve"> pada </w:t>
            </w:r>
            <w:del w:id="1112" w:author="EDWIN REYNALDI" w:date="2024-01-26T14:10:00Z">
              <w:r w:rsidRPr="00F33E0A" w:rsidDel="004B7D03">
                <w:rPr>
                  <w:color w:val="000000" w:themeColor="text1"/>
                </w:rPr>
                <w:delText xml:space="preserve">PAKAR sebagai berikut. </w:delText>
              </w:r>
            </w:del>
          </w:p>
          <w:p w14:paraId="61BC5E33" w14:textId="4FE5D482" w:rsidR="005378E5" w:rsidRPr="00F33E0A" w:rsidDel="004B7D03" w:rsidRDefault="005378E5" w:rsidP="00F33E0A">
            <w:pPr>
              <w:pStyle w:val="BlockText"/>
              <w:ind w:right="-97"/>
              <w:rPr>
                <w:del w:id="1113" w:author="EDWIN REYNALDI" w:date="2024-01-26T14:09:00Z"/>
                <w:color w:val="95B3D7" w:themeColor="accent1" w:themeTint="99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  <w:tblPrChange w:id="1114" w:author="EDWIN REYNALDI" w:date="2024-02-15T10:00:00Z">
                <w:tblPr>
                  <w:tblStyle w:val="TableGrid"/>
                  <w:tblW w:w="0" w:type="auto"/>
                  <w:tblLayout w:type="fixed"/>
                  <w:tblLook w:val="04A0" w:firstRow="1" w:lastRow="0" w:firstColumn="1" w:lastColumn="0" w:noHBand="0" w:noVBand="1"/>
                </w:tblPr>
              </w:tblPrChange>
            </w:tblPr>
            <w:tblGrid>
              <w:gridCol w:w="1987"/>
              <w:gridCol w:w="4470"/>
              <w:tblGridChange w:id="1115">
                <w:tblGrid>
                  <w:gridCol w:w="1987"/>
                  <w:gridCol w:w="4470"/>
                </w:tblGrid>
              </w:tblGridChange>
            </w:tblGrid>
            <w:tr w:rsidR="005378E5" w:rsidRPr="00F33E0A" w14:paraId="0B5A9DB5" w14:textId="77777777" w:rsidTr="00CC12BD">
              <w:tc>
                <w:tcPr>
                  <w:tcW w:w="1987" w:type="dxa"/>
                  <w:vAlign w:val="center"/>
                  <w:tcPrChange w:id="1116" w:author="EDWIN REYNALDI" w:date="2024-02-15T10:00:00Z">
                    <w:tcPr>
                      <w:tcW w:w="1987" w:type="dxa"/>
                      <w:vAlign w:val="center"/>
                    </w:tcPr>
                  </w:tcPrChange>
                </w:tcPr>
                <w:p w14:paraId="1276B83A" w14:textId="77777777" w:rsidR="005378E5" w:rsidRPr="00F33E0A" w:rsidRDefault="16878DBA" w:rsidP="00F33E0A">
                  <w:pPr>
                    <w:pStyle w:val="BlockText"/>
                    <w:spacing w:before="40" w:after="40"/>
                    <w:ind w:right="-97"/>
                    <w:rPr>
                      <w:b/>
                      <w:bCs/>
                      <w:color w:val="000000" w:themeColor="text1"/>
                      <w:sz w:val="20"/>
                    </w:rPr>
                  </w:pPr>
                  <w:r w:rsidRPr="00F33E0A">
                    <w:rPr>
                      <w:b/>
                      <w:bCs/>
                      <w:color w:val="000000" w:themeColor="text1"/>
                      <w:sz w:val="20"/>
                    </w:rPr>
                    <w:t>PAKAR/Database</w:t>
                  </w:r>
                </w:p>
              </w:tc>
              <w:tc>
                <w:tcPr>
                  <w:tcW w:w="4470" w:type="dxa"/>
                  <w:vAlign w:val="center"/>
                  <w:tcPrChange w:id="1117" w:author="EDWIN REYNALDI" w:date="2024-02-15T10:00:00Z">
                    <w:tcPr>
                      <w:tcW w:w="4470" w:type="dxa"/>
                    </w:tcPr>
                  </w:tcPrChange>
                </w:tcPr>
                <w:p w14:paraId="6F86398C" w14:textId="77777777" w:rsidR="005378E5" w:rsidRPr="00F33E0A" w:rsidRDefault="16878DBA" w:rsidP="00CC12BD">
                  <w:pPr>
                    <w:pStyle w:val="BlockText"/>
                    <w:spacing w:before="40" w:after="40"/>
                    <w:ind w:right="-97"/>
                    <w:jc w:val="center"/>
                    <w:rPr>
                      <w:b/>
                      <w:bCs/>
                      <w:color w:val="000000" w:themeColor="text1"/>
                      <w:sz w:val="20"/>
                    </w:rPr>
                  </w:pPr>
                  <w:proofErr w:type="spellStart"/>
                  <w:r w:rsidRPr="00F33E0A">
                    <w:rPr>
                      <w:b/>
                      <w:bCs/>
                      <w:color w:val="000000" w:themeColor="text1"/>
                      <w:sz w:val="20"/>
                    </w:rPr>
                    <w:t>Keterangan</w:t>
                  </w:r>
                  <w:proofErr w:type="spellEnd"/>
                </w:p>
              </w:tc>
            </w:tr>
            <w:tr w:rsidR="005378E5" w:rsidRPr="00F33E0A" w14:paraId="7A333E03" w14:textId="77777777" w:rsidTr="16878DBA">
              <w:tc>
                <w:tcPr>
                  <w:tcW w:w="1987" w:type="dxa"/>
                </w:tcPr>
                <w:p w14:paraId="2E60E752" w14:textId="77777777" w:rsidR="005378E5" w:rsidRPr="00F33E0A" w:rsidRDefault="005378E5" w:rsidP="00F33E0A">
                  <w:pPr>
                    <w:pStyle w:val="BlockText"/>
                    <w:spacing w:before="40" w:after="40"/>
                    <w:ind w:right="-97"/>
                    <w:rPr>
                      <w:color w:val="000000" w:themeColor="text1"/>
                    </w:rPr>
                  </w:pPr>
                  <w:r w:rsidRPr="00F33E0A">
                    <w:rPr>
                      <w:color w:val="000000" w:themeColor="text1"/>
                    </w:rPr>
                    <w:t>PAKAR</w:t>
                  </w:r>
                </w:p>
              </w:tc>
              <w:tc>
                <w:tcPr>
                  <w:tcW w:w="4470" w:type="dxa"/>
                </w:tcPr>
                <w:p w14:paraId="569701F7" w14:textId="512F32E4" w:rsidR="005378E5" w:rsidRPr="00F33E0A" w:rsidRDefault="005378E5" w:rsidP="00F33E0A">
                  <w:pPr>
                    <w:pStyle w:val="BlockText"/>
                    <w:spacing w:before="40" w:after="40"/>
                    <w:ind w:right="-97"/>
                    <w:rPr>
                      <w:color w:val="000000" w:themeColor="text1"/>
                    </w:rPr>
                  </w:pPr>
                  <w:proofErr w:type="spellStart"/>
                  <w:r w:rsidRPr="00F33E0A">
                    <w:rPr>
                      <w:color w:val="000000" w:themeColor="text1"/>
                    </w:rPr>
                    <w:t>Pe</w:t>
                  </w:r>
                  <w:r w:rsidR="00B701E0" w:rsidRPr="00F33E0A">
                    <w:rPr>
                      <w:color w:val="000000" w:themeColor="text1"/>
                    </w:rPr>
                    <w:t>rubahan</w:t>
                  </w:r>
                  <w:proofErr w:type="spellEnd"/>
                  <w:r w:rsidRPr="00F33E0A">
                    <w:rPr>
                      <w:color w:val="000000" w:themeColor="text1"/>
                    </w:rPr>
                    <w:t xml:space="preserve"> </w:t>
                  </w:r>
                  <w:proofErr w:type="spellStart"/>
                  <w:ins w:id="1118" w:author="EDWIN REYNALDI" w:date="2024-02-29T16:55:00Z">
                    <w:r w:rsidR="0080055A">
                      <w:rPr>
                        <w:color w:val="000000" w:themeColor="text1"/>
                      </w:rPr>
                      <w:t>a</w:t>
                    </w:r>
                  </w:ins>
                  <w:del w:id="1119" w:author="EDWIN REYNALDI" w:date="2024-02-29T16:55:00Z">
                    <w:r w:rsidR="00205F6A" w:rsidRPr="00F33E0A" w:rsidDel="0080055A">
                      <w:rPr>
                        <w:color w:val="000000" w:themeColor="text1"/>
                      </w:rPr>
                      <w:delText>A</w:delText>
                    </w:r>
                  </w:del>
                  <w:r w:rsidRPr="00F33E0A">
                    <w:rPr>
                      <w:color w:val="000000" w:themeColor="text1"/>
                    </w:rPr>
                    <w:t>rtikel</w:t>
                  </w:r>
                  <w:proofErr w:type="spellEnd"/>
                  <w:r w:rsidRPr="00F33E0A">
                    <w:rPr>
                      <w:color w:val="000000" w:themeColor="text1"/>
                    </w:rPr>
                    <w:t xml:space="preserve"> </w:t>
                  </w:r>
                  <w:hyperlink r:id="rId22" w:history="1">
                    <w:r w:rsidR="00B701E0" w:rsidRPr="00F33E0A">
                      <w:rPr>
                        <w:rStyle w:val="Hyperlink"/>
                      </w:rPr>
                      <w:t>PAKAR – Banknotes</w:t>
                    </w:r>
                  </w:hyperlink>
                  <w:r w:rsidR="00B701E0" w:rsidRPr="00F33E0A">
                    <w:rPr>
                      <w:color w:val="000000" w:themeColor="text1"/>
                    </w:rPr>
                    <w:t xml:space="preserve"> </w:t>
                  </w:r>
                </w:p>
              </w:tc>
            </w:tr>
            <w:tr w:rsidR="000268F9" w:rsidRPr="00F33E0A" w14:paraId="7769D98B" w14:textId="77777777" w:rsidTr="16878DBA">
              <w:tc>
                <w:tcPr>
                  <w:tcW w:w="1987" w:type="dxa"/>
                </w:tcPr>
                <w:p w14:paraId="1E299773" w14:textId="3CB563A6" w:rsidR="000268F9" w:rsidRPr="00F33E0A" w:rsidRDefault="000268F9" w:rsidP="00F33E0A">
                  <w:pPr>
                    <w:pStyle w:val="BlockText"/>
                    <w:spacing w:before="40" w:after="40"/>
                    <w:ind w:right="-97"/>
                    <w:rPr>
                      <w:color w:val="000000" w:themeColor="text1"/>
                    </w:rPr>
                  </w:pPr>
                  <w:r w:rsidRPr="00F33E0A">
                    <w:rPr>
                      <w:color w:val="000000" w:themeColor="text1"/>
                    </w:rPr>
                    <w:t xml:space="preserve">Database </w:t>
                  </w:r>
                  <w:proofErr w:type="spellStart"/>
                  <w:r w:rsidRPr="00F33E0A">
                    <w:rPr>
                      <w:color w:val="000000" w:themeColor="text1"/>
                    </w:rPr>
                    <w:t>Jurnal</w:t>
                  </w:r>
                  <w:proofErr w:type="spellEnd"/>
                </w:p>
              </w:tc>
              <w:tc>
                <w:tcPr>
                  <w:tcW w:w="4470" w:type="dxa"/>
                </w:tcPr>
                <w:p w14:paraId="3CA3EA8C" w14:textId="1CA11CFF" w:rsidR="000268F9" w:rsidRPr="00F33E0A" w:rsidRDefault="000268F9" w:rsidP="00F33E0A">
                  <w:pPr>
                    <w:pStyle w:val="BlockText"/>
                    <w:spacing w:before="40" w:after="40"/>
                    <w:ind w:right="-97"/>
                    <w:rPr>
                      <w:color w:val="000000" w:themeColor="text1"/>
                    </w:rPr>
                  </w:pPr>
                  <w:proofErr w:type="spellStart"/>
                  <w:r w:rsidRPr="00771066">
                    <w:rPr>
                      <w:color w:val="000000" w:themeColor="text1"/>
                      <w:rPrChange w:id="1120" w:author="EDWIN REYNALDI" w:date="2024-02-19T09:28:00Z">
                        <w:rPr>
                          <w:color w:val="000000" w:themeColor="text1"/>
                          <w:highlight w:val="yellow"/>
                        </w:rPr>
                      </w:rPrChange>
                    </w:rPr>
                    <w:t>Pe</w:t>
                  </w:r>
                  <w:r w:rsidR="00910BED" w:rsidRPr="00771066">
                    <w:rPr>
                      <w:color w:val="000000" w:themeColor="text1"/>
                      <w:rPrChange w:id="1121" w:author="EDWIN REYNALDI" w:date="2024-02-19T09:28:00Z">
                        <w:rPr>
                          <w:color w:val="000000" w:themeColor="text1"/>
                          <w:highlight w:val="yellow"/>
                        </w:rPr>
                      </w:rPrChange>
                    </w:rPr>
                    <w:t>nambahan</w:t>
                  </w:r>
                  <w:proofErr w:type="spellEnd"/>
                  <w:r w:rsidR="00910BED" w:rsidRPr="00771066">
                    <w:rPr>
                      <w:color w:val="000000" w:themeColor="text1"/>
                      <w:rPrChange w:id="1122" w:author="EDWIN REYNALDI" w:date="2024-02-19T09:28:00Z">
                        <w:rPr>
                          <w:color w:val="000000" w:themeColor="text1"/>
                          <w:highlight w:val="yellow"/>
                        </w:rPr>
                      </w:rPrChange>
                    </w:rPr>
                    <w:t xml:space="preserve"> </w:t>
                  </w:r>
                  <w:proofErr w:type="spellStart"/>
                  <w:r w:rsidR="00BB3D5E" w:rsidRPr="00771066">
                    <w:rPr>
                      <w:color w:val="000000" w:themeColor="text1"/>
                      <w:rPrChange w:id="1123" w:author="EDWIN REYNALDI" w:date="2024-02-19T09:28:00Z">
                        <w:rPr>
                          <w:color w:val="000000" w:themeColor="text1"/>
                          <w:highlight w:val="yellow"/>
                        </w:rPr>
                      </w:rPrChange>
                    </w:rPr>
                    <w:t>Jurnal</w:t>
                  </w:r>
                  <w:proofErr w:type="spellEnd"/>
                  <w:r w:rsidR="00BB3D5E" w:rsidRPr="00771066">
                    <w:rPr>
                      <w:color w:val="000000" w:themeColor="text1"/>
                      <w:rPrChange w:id="1124" w:author="EDWIN REYNALDI" w:date="2024-02-19T09:28:00Z">
                        <w:rPr>
                          <w:color w:val="000000" w:themeColor="text1"/>
                          <w:highlight w:val="yellow"/>
                        </w:rPr>
                      </w:rPrChange>
                    </w:rPr>
                    <w:t xml:space="preserve"> </w:t>
                  </w:r>
                  <w:del w:id="1125" w:author="EDWIN REYNALDI" w:date="2024-01-24T18:07:00Z">
                    <w:r w:rsidR="004B7CA6" w:rsidRPr="00771066" w:rsidDel="00EC2016">
                      <w:rPr>
                        <w:color w:val="000000" w:themeColor="text1"/>
                        <w:rPrChange w:id="1126" w:author="EDWIN REYNALDI" w:date="2024-02-19T09:28:00Z">
                          <w:rPr>
                            <w:color w:val="000000" w:themeColor="text1"/>
                            <w:highlight w:val="yellow"/>
                          </w:rPr>
                        </w:rPrChange>
                      </w:rPr>
                      <w:delText>OptiFamily Banknotes</w:delText>
                    </w:r>
                  </w:del>
                  <w:proofErr w:type="spellStart"/>
                  <w:ins w:id="1127" w:author="EDWIN REYNALDI" w:date="2024-01-24T18:07:00Z">
                    <w:r w:rsidR="00EC2016" w:rsidRPr="00771066">
                      <w:rPr>
                        <w:color w:val="000000" w:themeColor="text1"/>
                      </w:rPr>
                      <w:t>Optivalas</w:t>
                    </w:r>
                  </w:ins>
                  <w:proofErr w:type="spellEnd"/>
                </w:p>
              </w:tc>
            </w:tr>
          </w:tbl>
          <w:p w14:paraId="4BEA0603" w14:textId="77777777" w:rsidR="005378E5" w:rsidRPr="00F33E0A" w:rsidRDefault="005378E5" w:rsidP="00F33E0A">
            <w:pPr>
              <w:pStyle w:val="BlockText"/>
              <w:ind w:right="-97"/>
              <w:rPr>
                <w:color w:val="95B3D7" w:themeColor="accent1" w:themeTint="99"/>
              </w:rPr>
            </w:pPr>
          </w:p>
        </w:tc>
      </w:tr>
    </w:tbl>
    <w:p w14:paraId="71F0EC36" w14:textId="77777777" w:rsidR="00C90065" w:rsidRPr="00F33E0A" w:rsidRDefault="00C90065" w:rsidP="00F33E0A">
      <w:pPr>
        <w:ind w:right="-97"/>
        <w:rPr>
          <w:sz w:val="12"/>
          <w:szCs w:val="12"/>
        </w:rPr>
      </w:pPr>
    </w:p>
    <w:p w14:paraId="42A2BC71" w14:textId="1C4163C7" w:rsidR="00C90065" w:rsidRPr="00FA4F06" w:rsidRDefault="00C90065" w:rsidP="00F33E0A">
      <w:pPr>
        <w:pStyle w:val="ContinuedOnNextPa"/>
        <w:ind w:right="-97"/>
        <w:rPr>
          <w:sz w:val="16"/>
          <w:szCs w:val="16"/>
          <w:rPrChange w:id="1128" w:author="EDWIN REYNALDI" w:date="2024-02-15T10:30:00Z">
            <w:rPr/>
          </w:rPrChange>
        </w:rPr>
      </w:pPr>
    </w:p>
    <w:p w14:paraId="29150460" w14:textId="1AB39871" w:rsidR="001D67A0" w:rsidRPr="00F33E0A" w:rsidDel="00FA4F06" w:rsidRDefault="001D67A0" w:rsidP="00F33E0A">
      <w:pPr>
        <w:ind w:left="1800" w:right="-97"/>
        <w:rPr>
          <w:del w:id="1129" w:author="EDWIN REYNALDI" w:date="2024-02-15T10:30:00Z"/>
          <w:color w:val="000000" w:themeColor="text1"/>
        </w:rPr>
      </w:pPr>
      <w:proofErr w:type="spellStart"/>
      <w:r w:rsidRPr="00F33E0A">
        <w:rPr>
          <w:color w:val="000000" w:themeColor="text1"/>
        </w:rPr>
        <w:t>Ketentuan</w:t>
      </w:r>
      <w:proofErr w:type="spellEnd"/>
      <w:r w:rsidRPr="00F33E0A">
        <w:rPr>
          <w:color w:val="000000" w:themeColor="text1"/>
        </w:rPr>
        <w:t xml:space="preserve"> </w:t>
      </w:r>
      <w:proofErr w:type="spellStart"/>
      <w:r w:rsidRPr="00F33E0A">
        <w:rPr>
          <w:color w:val="000000" w:themeColor="text1"/>
        </w:rPr>
        <w:t>ini</w:t>
      </w:r>
      <w:proofErr w:type="spellEnd"/>
      <w:r w:rsidRPr="00F33E0A">
        <w:rPr>
          <w:color w:val="000000" w:themeColor="text1"/>
        </w:rPr>
        <w:t xml:space="preserve"> </w:t>
      </w:r>
      <w:proofErr w:type="spellStart"/>
      <w:r w:rsidRPr="00F33E0A">
        <w:rPr>
          <w:color w:val="000000" w:themeColor="text1"/>
        </w:rPr>
        <w:t>berlaku</w:t>
      </w:r>
      <w:proofErr w:type="spellEnd"/>
      <w:r w:rsidRPr="00F33E0A">
        <w:rPr>
          <w:color w:val="000000" w:themeColor="text1"/>
        </w:rPr>
        <w:t xml:space="preserve"> </w:t>
      </w:r>
      <w:proofErr w:type="spellStart"/>
      <w:r w:rsidRPr="00F33E0A">
        <w:rPr>
          <w:color w:val="000000" w:themeColor="text1"/>
        </w:rPr>
        <w:t>mulai</w:t>
      </w:r>
      <w:proofErr w:type="spellEnd"/>
      <w:r w:rsidRPr="00F33E0A">
        <w:rPr>
          <w:color w:val="000000" w:themeColor="text1"/>
        </w:rPr>
        <w:t xml:space="preserve"> </w:t>
      </w:r>
      <w:proofErr w:type="spellStart"/>
      <w:r w:rsidR="00EC7A17" w:rsidRPr="00F33E0A">
        <w:rPr>
          <w:color w:val="000000" w:themeColor="text1"/>
        </w:rPr>
        <w:t>tanggal</w:t>
      </w:r>
      <w:proofErr w:type="spellEnd"/>
      <w:r w:rsidRPr="00F33E0A">
        <w:rPr>
          <w:color w:val="000000" w:themeColor="text1"/>
        </w:rPr>
        <w:t xml:space="preserve"> </w:t>
      </w:r>
      <w:r w:rsidRPr="00F33E0A">
        <w:rPr>
          <w:color w:val="000000" w:themeColor="text1"/>
          <w:highlight w:val="yellow"/>
        </w:rPr>
        <w:t>DD Month YYYY</w:t>
      </w:r>
      <w:r w:rsidRPr="00F33E0A">
        <w:rPr>
          <w:color w:val="000000" w:themeColor="text1"/>
          <w:highlight w:val="yellow"/>
          <w:rPrChange w:id="1130" w:author="EDWIN REYNALDI" w:date="2024-01-26T13:38:00Z">
            <w:rPr>
              <w:color w:val="000000" w:themeColor="text1"/>
            </w:rPr>
          </w:rPrChange>
        </w:rPr>
        <w:t>.</w:t>
      </w:r>
      <w:ins w:id="1131" w:author="EDWIN REYNALDI" w:date="2024-02-15T10:30:00Z">
        <w:r w:rsidR="00FA4F06">
          <w:rPr>
            <w:color w:val="000000" w:themeColor="text1"/>
          </w:rPr>
          <w:br/>
        </w:r>
      </w:ins>
    </w:p>
    <w:p w14:paraId="229D009D" w14:textId="77777777" w:rsidR="00994BDC" w:rsidRPr="00F33E0A" w:rsidRDefault="00994BDC">
      <w:pPr>
        <w:ind w:left="1800" w:right="-97"/>
        <w:pPrChange w:id="1132" w:author="EDWIN REYNALDI" w:date="2024-02-15T10:30:00Z">
          <w:pPr>
            <w:ind w:left="1710" w:right="-97"/>
          </w:pPr>
        </w:pPrChange>
      </w:pPr>
    </w:p>
    <w:p w14:paraId="3E6D5228" w14:textId="1847A7FC" w:rsidR="00F15265" w:rsidRPr="00F33E0A" w:rsidRDefault="00982C08" w:rsidP="00F33E0A">
      <w:pPr>
        <w:ind w:left="1800" w:right="-97"/>
      </w:pPr>
      <w:r w:rsidRPr="00F33E0A">
        <w:rPr>
          <w:b/>
        </w:rPr>
        <w:t>DIVISI STRATEGI DAN PENGEMBANGAN OPERASI-LAYANAN</w:t>
      </w:r>
    </w:p>
    <w:tbl>
      <w:tblPr>
        <w:tblW w:w="0" w:type="auto"/>
        <w:tblInd w:w="1710" w:type="dxa"/>
        <w:tblLayout w:type="fixed"/>
        <w:tblLook w:val="0000" w:firstRow="0" w:lastRow="0" w:firstColumn="0" w:lastColumn="0" w:noHBand="0" w:noVBand="0"/>
      </w:tblPr>
      <w:tblGrid>
        <w:gridCol w:w="6722"/>
      </w:tblGrid>
      <w:tr w:rsidR="00F15265" w:rsidRPr="00F33E0A" w14:paraId="2318570F" w14:textId="77777777" w:rsidTr="00EE69B7">
        <w:trPr>
          <w:cantSplit/>
          <w:trHeight w:val="326"/>
        </w:trPr>
        <w:tc>
          <w:tcPr>
            <w:tcW w:w="6722" w:type="dxa"/>
          </w:tcPr>
          <w:p w14:paraId="610E765E" w14:textId="77777777" w:rsidR="00F15265" w:rsidRDefault="00FA4F06" w:rsidP="00F33E0A">
            <w:pPr>
              <w:pStyle w:val="NoteText"/>
              <w:ind w:right="-97"/>
              <w:rPr>
                <w:ins w:id="1133" w:author="EDWIN REYNALDI" w:date="2024-02-29T16:55:00Z"/>
              </w:rPr>
            </w:pPr>
            <w:ins w:id="1134" w:author="EDWIN REYNALDI" w:date="2024-02-15T10:30:00Z">
              <w:r>
                <w:br/>
              </w:r>
            </w:ins>
          </w:p>
          <w:p w14:paraId="745C90E8" w14:textId="77777777" w:rsidR="00CE09F7" w:rsidRDefault="00CE09F7" w:rsidP="00F33E0A">
            <w:pPr>
              <w:pStyle w:val="NoteText"/>
              <w:ind w:right="-97"/>
              <w:rPr>
                <w:ins w:id="1135" w:author="EDWIN REYNALDI" w:date="2024-02-29T16:55:00Z"/>
              </w:rPr>
            </w:pPr>
          </w:p>
          <w:p w14:paraId="525625E3" w14:textId="77777777" w:rsidR="00CE09F7" w:rsidRDefault="00CE09F7" w:rsidP="00F33E0A">
            <w:pPr>
              <w:pStyle w:val="NoteText"/>
              <w:ind w:right="-97"/>
              <w:rPr>
                <w:ins w:id="1136" w:author="EDWIN REYNALDI" w:date="2024-02-29T16:55:00Z"/>
              </w:rPr>
            </w:pPr>
          </w:p>
          <w:p w14:paraId="02F599C2" w14:textId="021DA2B3" w:rsidR="00CE09F7" w:rsidRPr="00F33E0A" w:rsidRDefault="00CE09F7" w:rsidP="00F33E0A">
            <w:pPr>
              <w:pStyle w:val="NoteText"/>
              <w:ind w:right="-97"/>
            </w:pPr>
          </w:p>
        </w:tc>
      </w:tr>
    </w:tbl>
    <w:p w14:paraId="0273AD98" w14:textId="4C3B9428" w:rsidR="00D706C7" w:rsidDel="004B7D03" w:rsidRDefault="00D706C7">
      <w:pPr>
        <w:ind w:right="-97"/>
        <w:rPr>
          <w:del w:id="1137" w:author="EDWIN REYNALDI" w:date="2024-01-26T14:06:00Z"/>
        </w:rPr>
        <w:pPrChange w:id="1138" w:author="EDWIN REYNALDI" w:date="2024-02-15T10:29:00Z">
          <w:pPr>
            <w:ind w:left="1710" w:right="-97"/>
          </w:pPr>
        </w:pPrChange>
      </w:pPr>
    </w:p>
    <w:p w14:paraId="2AD7447C" w14:textId="77777777" w:rsidR="00994BDC" w:rsidRPr="00F33E0A" w:rsidDel="004B7D03" w:rsidRDefault="00994BDC" w:rsidP="00F33E0A">
      <w:pPr>
        <w:ind w:left="1710" w:right="-97"/>
        <w:rPr>
          <w:del w:id="1139" w:author="EDWIN REYNALDI" w:date="2024-01-26T14:06:00Z"/>
        </w:rPr>
      </w:pPr>
    </w:p>
    <w:p w14:paraId="1F6B1F98" w14:textId="304896BB" w:rsidR="00994BDC" w:rsidRPr="00F33E0A" w:rsidDel="004B7D03" w:rsidRDefault="00994BDC" w:rsidP="00F33E0A">
      <w:pPr>
        <w:ind w:left="1710" w:right="-97"/>
        <w:rPr>
          <w:del w:id="1140" w:author="EDWIN REYNALDI" w:date="2024-01-26T14:10:00Z"/>
        </w:rPr>
      </w:pPr>
    </w:p>
    <w:tbl>
      <w:tblPr>
        <w:tblW w:w="6750" w:type="dxa"/>
        <w:tblInd w:w="171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  <w:tblPrChange w:id="1141" w:author="EDWIN REYNALDI" w:date="2024-02-15T10:30:00Z">
          <w:tblPr>
            <w:tblW w:w="6750" w:type="dxa"/>
            <w:tblInd w:w="1710" w:type="dxa"/>
            <w:tblLayout w:type="fixed"/>
            <w:tblCellMar>
              <w:left w:w="80" w:type="dxa"/>
              <w:right w:w="80" w:type="dxa"/>
            </w:tblCellMar>
            <w:tblLook w:val="0000" w:firstRow="0" w:lastRow="0" w:firstColumn="0" w:lastColumn="0" w:noHBand="0" w:noVBand="0"/>
          </w:tblPr>
        </w:tblPrChange>
      </w:tblPr>
      <w:tblGrid>
        <w:gridCol w:w="3150"/>
        <w:gridCol w:w="440"/>
        <w:gridCol w:w="3160"/>
        <w:tblGridChange w:id="1142">
          <w:tblGrid>
            <w:gridCol w:w="2685"/>
            <w:gridCol w:w="905"/>
            <w:gridCol w:w="3160"/>
          </w:tblGrid>
        </w:tblGridChange>
      </w:tblGrid>
      <w:tr w:rsidR="00413101" w:rsidRPr="00F33E0A" w14:paraId="48944909" w14:textId="77777777" w:rsidTr="00FA4F06">
        <w:trPr>
          <w:cantSplit/>
          <w:trPrChange w:id="1143" w:author="EDWIN REYNALDI" w:date="2024-02-15T10:30:00Z">
            <w:trPr>
              <w:cantSplit/>
            </w:trPr>
          </w:trPrChange>
        </w:trPr>
        <w:tc>
          <w:tcPr>
            <w:tcW w:w="3150" w:type="dxa"/>
            <w:tcBorders>
              <w:bottom w:val="single" w:sz="4" w:space="0" w:color="auto"/>
            </w:tcBorders>
            <w:tcPrChange w:id="1144" w:author="EDWIN REYNALDI" w:date="2024-02-15T10:30:00Z">
              <w:tcPr>
                <w:tcW w:w="2685" w:type="dxa"/>
                <w:tcBorders>
                  <w:bottom w:val="single" w:sz="4" w:space="0" w:color="auto"/>
                </w:tcBorders>
              </w:tcPr>
            </w:tcPrChange>
          </w:tcPr>
          <w:p w14:paraId="6BA7CCD4" w14:textId="52ABFA3D" w:rsidR="00413101" w:rsidRPr="00F33E0A" w:rsidRDefault="007834B7" w:rsidP="00F33E0A">
            <w:pPr>
              <w:pStyle w:val="TableHeaderText"/>
              <w:ind w:right="-97"/>
              <w:jc w:val="left"/>
              <w:rPr>
                <w:color w:val="000000" w:themeColor="text1"/>
              </w:rPr>
            </w:pPr>
            <w:r w:rsidRPr="00F33E0A">
              <w:rPr>
                <w:b w:val="0"/>
                <w:color w:val="000000" w:themeColor="text1"/>
                <w:lang w:val="pt-PT"/>
              </w:rPr>
              <w:t>SUSANWATI</w:t>
            </w:r>
          </w:p>
        </w:tc>
        <w:tc>
          <w:tcPr>
            <w:tcW w:w="440" w:type="dxa"/>
            <w:tcPrChange w:id="1145" w:author="EDWIN REYNALDI" w:date="2024-02-15T10:30:00Z">
              <w:tcPr>
                <w:tcW w:w="905" w:type="dxa"/>
              </w:tcPr>
            </w:tcPrChange>
          </w:tcPr>
          <w:p w14:paraId="1F69CD37" w14:textId="77777777" w:rsidR="00413101" w:rsidRPr="00F33E0A" w:rsidRDefault="00413101" w:rsidP="00F33E0A">
            <w:pPr>
              <w:pStyle w:val="TableHeaderText"/>
              <w:ind w:right="-97"/>
              <w:jc w:val="left"/>
              <w:rPr>
                <w:color w:val="000000" w:themeColor="text1"/>
              </w:rPr>
            </w:pPr>
          </w:p>
        </w:tc>
        <w:tc>
          <w:tcPr>
            <w:tcW w:w="3160" w:type="dxa"/>
            <w:tcBorders>
              <w:bottom w:val="single" w:sz="4" w:space="0" w:color="auto"/>
            </w:tcBorders>
            <w:shd w:val="clear" w:color="auto" w:fill="auto"/>
            <w:tcPrChange w:id="1146" w:author="EDWIN REYNALDI" w:date="2024-02-15T10:30:00Z">
              <w:tcPr>
                <w:tcW w:w="3160" w:type="dxa"/>
                <w:tcBorders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38F2758C" w14:textId="7C305C6F" w:rsidR="00413101" w:rsidRPr="00F33E0A" w:rsidRDefault="007834B7" w:rsidP="00F33E0A">
            <w:pPr>
              <w:pStyle w:val="TableHeaderText"/>
              <w:ind w:right="-97"/>
              <w:jc w:val="left"/>
              <w:rPr>
                <w:color w:val="000000" w:themeColor="text1"/>
              </w:rPr>
            </w:pPr>
            <w:r w:rsidRPr="00F33E0A">
              <w:rPr>
                <w:b w:val="0"/>
                <w:color w:val="000000" w:themeColor="text1"/>
              </w:rPr>
              <w:t>FIFIE DARMAWAN</w:t>
            </w:r>
          </w:p>
        </w:tc>
      </w:tr>
      <w:tr w:rsidR="00413101" w:rsidRPr="00F33E0A" w14:paraId="079B1D8E" w14:textId="77777777" w:rsidTr="00FA4F06">
        <w:trPr>
          <w:cantSplit/>
          <w:trPrChange w:id="1147" w:author="EDWIN REYNALDI" w:date="2024-02-15T10:30:00Z">
            <w:trPr>
              <w:cantSplit/>
            </w:trPr>
          </w:trPrChange>
        </w:trPr>
        <w:tc>
          <w:tcPr>
            <w:tcW w:w="3150" w:type="dxa"/>
            <w:tcBorders>
              <w:top w:val="single" w:sz="4" w:space="0" w:color="auto"/>
            </w:tcBorders>
            <w:tcPrChange w:id="1148" w:author="EDWIN REYNALDI" w:date="2024-02-15T10:30:00Z">
              <w:tcPr>
                <w:tcW w:w="2685" w:type="dxa"/>
                <w:tcBorders>
                  <w:top w:val="single" w:sz="4" w:space="0" w:color="auto"/>
                </w:tcBorders>
              </w:tcPr>
            </w:tcPrChange>
          </w:tcPr>
          <w:p w14:paraId="7BC2BB8D" w14:textId="2A6905D9" w:rsidR="00413101" w:rsidRPr="00F33E0A" w:rsidRDefault="007834B7" w:rsidP="00F33E0A">
            <w:pPr>
              <w:pStyle w:val="TableText"/>
              <w:ind w:right="-97"/>
              <w:rPr>
                <w:color w:val="000000" w:themeColor="text1"/>
              </w:rPr>
            </w:pPr>
            <w:r w:rsidRPr="00F33E0A">
              <w:rPr>
                <w:color w:val="000000" w:themeColor="text1"/>
              </w:rPr>
              <w:t>Head of Exp Design – Consumer and Wholesale Banking</w:t>
            </w:r>
          </w:p>
        </w:tc>
        <w:tc>
          <w:tcPr>
            <w:tcW w:w="440" w:type="dxa"/>
            <w:tcPrChange w:id="1149" w:author="EDWIN REYNALDI" w:date="2024-02-15T10:30:00Z">
              <w:tcPr>
                <w:tcW w:w="905" w:type="dxa"/>
              </w:tcPr>
            </w:tcPrChange>
          </w:tcPr>
          <w:p w14:paraId="78A215E4" w14:textId="77777777" w:rsidR="00413101" w:rsidRPr="00F33E0A" w:rsidRDefault="00413101" w:rsidP="00F33E0A">
            <w:pPr>
              <w:pStyle w:val="TableText"/>
              <w:ind w:right="-97"/>
              <w:rPr>
                <w:color w:val="000000" w:themeColor="text1"/>
              </w:rPr>
            </w:pPr>
          </w:p>
        </w:tc>
        <w:tc>
          <w:tcPr>
            <w:tcW w:w="3160" w:type="dxa"/>
            <w:tcBorders>
              <w:top w:val="single" w:sz="4" w:space="0" w:color="auto"/>
            </w:tcBorders>
            <w:tcPrChange w:id="1150" w:author="EDWIN REYNALDI" w:date="2024-02-15T10:30:00Z">
              <w:tcPr>
                <w:tcW w:w="3160" w:type="dxa"/>
                <w:tcBorders>
                  <w:top w:val="single" w:sz="4" w:space="0" w:color="auto"/>
                </w:tcBorders>
              </w:tcPr>
            </w:tcPrChange>
          </w:tcPr>
          <w:p w14:paraId="7D2ECDD3" w14:textId="4DBB1FC5" w:rsidR="00413101" w:rsidRPr="00F33E0A" w:rsidRDefault="007834B7" w:rsidP="00F33E0A">
            <w:pPr>
              <w:pStyle w:val="TableText"/>
              <w:ind w:right="-97"/>
              <w:rPr>
                <w:color w:val="000000" w:themeColor="text1"/>
              </w:rPr>
            </w:pPr>
            <w:r w:rsidRPr="00F33E0A">
              <w:rPr>
                <w:color w:val="000000" w:themeColor="text1"/>
              </w:rPr>
              <w:t>Head of Exp. Design – Wholesale &amp; Corp. Banking</w:t>
            </w:r>
          </w:p>
        </w:tc>
      </w:tr>
    </w:tbl>
    <w:p w14:paraId="64C9747A" w14:textId="77777777" w:rsidR="00994BDC" w:rsidRPr="00F33E0A" w:rsidRDefault="00994BDC" w:rsidP="00F33E0A">
      <w:pPr>
        <w:tabs>
          <w:tab w:val="left" w:pos="1843"/>
        </w:tabs>
        <w:ind w:right="-97"/>
      </w:pPr>
    </w:p>
    <w:p w14:paraId="1F864663" w14:textId="77777777" w:rsidR="00994BDC" w:rsidRPr="00F33E0A" w:rsidRDefault="00301893" w:rsidP="00F33E0A">
      <w:pPr>
        <w:ind w:left="1800" w:right="-97"/>
        <w:rPr>
          <w:color w:val="000000" w:themeColor="text1"/>
        </w:rPr>
      </w:pPr>
      <w:proofErr w:type="spellStart"/>
      <w:r w:rsidRPr="00F33E0A">
        <w:rPr>
          <w:color w:val="000000" w:themeColor="text1"/>
        </w:rPr>
        <w:t>Tembusan</w:t>
      </w:r>
      <w:proofErr w:type="spellEnd"/>
      <w:r w:rsidRPr="00F33E0A">
        <w:rPr>
          <w:color w:val="000000" w:themeColor="text1"/>
        </w:rPr>
        <w:t>:</w:t>
      </w:r>
    </w:p>
    <w:tbl>
      <w:tblPr>
        <w:tblW w:w="6750" w:type="dxa"/>
        <w:tblInd w:w="171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655"/>
        <w:gridCol w:w="1560"/>
        <w:gridCol w:w="3535"/>
      </w:tblGrid>
      <w:tr w:rsidR="00E4236D" w:rsidRPr="00F33E0A" w14:paraId="28B09B47" w14:textId="77777777" w:rsidTr="00EE69B7">
        <w:trPr>
          <w:cantSplit/>
        </w:trPr>
        <w:tc>
          <w:tcPr>
            <w:tcW w:w="1655" w:type="dxa"/>
          </w:tcPr>
          <w:p w14:paraId="7D47042D" w14:textId="4575C207" w:rsidR="00D75CFE" w:rsidRPr="00F33E0A" w:rsidRDefault="00DE559E" w:rsidP="00F33E0A">
            <w:pPr>
              <w:pStyle w:val="NoteText"/>
              <w:numPr>
                <w:ilvl w:val="0"/>
                <w:numId w:val="29"/>
              </w:numPr>
              <w:tabs>
                <w:tab w:val="clear" w:pos="360"/>
                <w:tab w:val="num" w:pos="280"/>
              </w:tabs>
              <w:overflowPunct w:val="0"/>
              <w:autoSpaceDE w:val="0"/>
              <w:autoSpaceDN w:val="0"/>
              <w:adjustRightInd w:val="0"/>
              <w:ind w:right="-97" w:hanging="440"/>
              <w:textAlignment w:val="baseline"/>
              <w:rPr>
                <w:color w:val="000000" w:themeColor="text1"/>
              </w:rPr>
            </w:pPr>
            <w:r w:rsidRPr="00F33E0A">
              <w:rPr>
                <w:color w:val="000000" w:themeColor="text1"/>
              </w:rPr>
              <w:t>DAI</w:t>
            </w:r>
          </w:p>
        </w:tc>
        <w:tc>
          <w:tcPr>
            <w:tcW w:w="1560" w:type="dxa"/>
            <w:tcBorders>
              <w:left w:val="nil"/>
            </w:tcBorders>
          </w:tcPr>
          <w:p w14:paraId="287825BD" w14:textId="1BDF28F6" w:rsidR="00D75CFE" w:rsidRPr="00F33E0A" w:rsidRDefault="00902674" w:rsidP="00F33E0A">
            <w:pPr>
              <w:pStyle w:val="NoteText"/>
              <w:numPr>
                <w:ilvl w:val="0"/>
                <w:numId w:val="29"/>
              </w:numPr>
              <w:overflowPunct w:val="0"/>
              <w:autoSpaceDE w:val="0"/>
              <w:autoSpaceDN w:val="0"/>
              <w:adjustRightInd w:val="0"/>
              <w:ind w:right="-97"/>
              <w:textAlignment w:val="baseline"/>
              <w:rPr>
                <w:color w:val="000000" w:themeColor="text1"/>
              </w:rPr>
            </w:pPr>
            <w:r w:rsidRPr="00F33E0A">
              <w:rPr>
                <w:color w:val="000000" w:themeColor="text1"/>
              </w:rPr>
              <w:t>DPP</w:t>
            </w:r>
          </w:p>
        </w:tc>
        <w:tc>
          <w:tcPr>
            <w:tcW w:w="3535" w:type="dxa"/>
            <w:tcBorders>
              <w:left w:val="nil"/>
            </w:tcBorders>
          </w:tcPr>
          <w:p w14:paraId="244C9303" w14:textId="7D2082FD" w:rsidR="00D75CFE" w:rsidRPr="00F33E0A" w:rsidRDefault="00DE11D6" w:rsidP="00F33E0A">
            <w:pPr>
              <w:pStyle w:val="NoteText"/>
              <w:numPr>
                <w:ilvl w:val="0"/>
                <w:numId w:val="29"/>
              </w:numPr>
              <w:overflowPunct w:val="0"/>
              <w:autoSpaceDE w:val="0"/>
              <w:autoSpaceDN w:val="0"/>
              <w:adjustRightInd w:val="0"/>
              <w:ind w:right="-97"/>
              <w:textAlignment w:val="baseline"/>
              <w:rPr>
                <w:color w:val="000000" w:themeColor="text1"/>
              </w:rPr>
            </w:pPr>
            <w:r w:rsidRPr="00F33E0A">
              <w:rPr>
                <w:color w:val="000000" w:themeColor="text1"/>
              </w:rPr>
              <w:t>GTP</w:t>
            </w:r>
          </w:p>
        </w:tc>
      </w:tr>
      <w:tr w:rsidR="00E4236D" w:rsidRPr="00F33E0A" w14:paraId="31072D9B" w14:textId="77777777" w:rsidTr="00EE69B7">
        <w:trPr>
          <w:cantSplit/>
        </w:trPr>
        <w:tc>
          <w:tcPr>
            <w:tcW w:w="1655" w:type="dxa"/>
          </w:tcPr>
          <w:p w14:paraId="1A41CDAF" w14:textId="597E9DCD" w:rsidR="00D75CFE" w:rsidRPr="00F33E0A" w:rsidRDefault="00902674" w:rsidP="00F33E0A">
            <w:pPr>
              <w:pStyle w:val="NoteText"/>
              <w:numPr>
                <w:ilvl w:val="0"/>
                <w:numId w:val="29"/>
              </w:numPr>
              <w:tabs>
                <w:tab w:val="clear" w:pos="360"/>
                <w:tab w:val="num" w:pos="280"/>
              </w:tabs>
              <w:overflowPunct w:val="0"/>
              <w:autoSpaceDE w:val="0"/>
              <w:autoSpaceDN w:val="0"/>
              <w:adjustRightInd w:val="0"/>
              <w:ind w:right="-97" w:hanging="440"/>
              <w:textAlignment w:val="baseline"/>
              <w:rPr>
                <w:color w:val="000000" w:themeColor="text1"/>
              </w:rPr>
            </w:pPr>
            <w:r w:rsidRPr="00F33E0A">
              <w:rPr>
                <w:color w:val="000000" w:themeColor="text1"/>
              </w:rPr>
              <w:t>DCP</w:t>
            </w:r>
          </w:p>
        </w:tc>
        <w:tc>
          <w:tcPr>
            <w:tcW w:w="1560" w:type="dxa"/>
            <w:tcBorders>
              <w:left w:val="nil"/>
            </w:tcBorders>
          </w:tcPr>
          <w:p w14:paraId="697C72B6" w14:textId="42AE2EF5" w:rsidR="00D75CFE" w:rsidRPr="00F33E0A" w:rsidRDefault="00902674" w:rsidP="00F33E0A">
            <w:pPr>
              <w:pStyle w:val="NoteText"/>
              <w:numPr>
                <w:ilvl w:val="0"/>
                <w:numId w:val="29"/>
              </w:numPr>
              <w:overflowPunct w:val="0"/>
              <w:autoSpaceDE w:val="0"/>
              <w:autoSpaceDN w:val="0"/>
              <w:adjustRightInd w:val="0"/>
              <w:ind w:right="-97"/>
              <w:textAlignment w:val="baseline"/>
              <w:rPr>
                <w:color w:val="000000" w:themeColor="text1"/>
              </w:rPr>
            </w:pPr>
            <w:r w:rsidRPr="00F33E0A">
              <w:rPr>
                <w:color w:val="000000" w:themeColor="text1"/>
              </w:rPr>
              <w:t>MRK</w:t>
            </w:r>
          </w:p>
        </w:tc>
        <w:tc>
          <w:tcPr>
            <w:tcW w:w="3535" w:type="dxa"/>
            <w:tcBorders>
              <w:left w:val="nil"/>
            </w:tcBorders>
          </w:tcPr>
          <w:p w14:paraId="66499C89" w14:textId="678B0E1D" w:rsidR="00D75CFE" w:rsidRPr="00F33E0A" w:rsidRDefault="00D75CFE" w:rsidP="00FA4F06">
            <w:pPr>
              <w:pStyle w:val="NoteText"/>
              <w:overflowPunct w:val="0"/>
              <w:autoSpaceDE w:val="0"/>
              <w:autoSpaceDN w:val="0"/>
              <w:adjustRightInd w:val="0"/>
              <w:ind w:right="-97"/>
              <w:textAlignment w:val="baseline"/>
              <w:rPr>
                <w:color w:val="000000" w:themeColor="text1"/>
              </w:rPr>
            </w:pPr>
          </w:p>
        </w:tc>
      </w:tr>
    </w:tbl>
    <w:p w14:paraId="7B6D541E" w14:textId="77777777" w:rsidR="003F35F9" w:rsidRPr="00F33E0A" w:rsidRDefault="003F35F9" w:rsidP="00F33E0A">
      <w:pPr>
        <w:ind w:right="-97"/>
        <w:rPr>
          <w:sz w:val="14"/>
          <w:szCs w:val="14"/>
        </w:rPr>
      </w:pPr>
    </w:p>
    <w:tbl>
      <w:tblPr>
        <w:tblW w:w="2394" w:type="dxa"/>
        <w:tblInd w:w="171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394"/>
      </w:tblGrid>
      <w:tr w:rsidR="00022D61" w:rsidRPr="00EE4F58" w14:paraId="55D0263A" w14:textId="77777777" w:rsidTr="00EE69B7">
        <w:trPr>
          <w:cantSplit/>
        </w:trPr>
        <w:tc>
          <w:tcPr>
            <w:tcW w:w="2394" w:type="dxa"/>
          </w:tcPr>
          <w:p w14:paraId="2C4107AC" w14:textId="1EFDB42F" w:rsidR="00022D61" w:rsidRPr="00EE4F58" w:rsidRDefault="00E4236D" w:rsidP="00F33E0A">
            <w:pPr>
              <w:pStyle w:val="NoteText"/>
              <w:overflowPunct w:val="0"/>
              <w:autoSpaceDE w:val="0"/>
              <w:autoSpaceDN w:val="0"/>
              <w:adjustRightInd w:val="0"/>
              <w:ind w:right="-97"/>
              <w:textAlignment w:val="baseline"/>
            </w:pPr>
            <w:bookmarkStart w:id="1151" w:name="_Registrasi,_Ubah_Limit"/>
            <w:bookmarkEnd w:id="1151"/>
            <w:proofErr w:type="spellStart"/>
            <w:r w:rsidRPr="00F33E0A">
              <w:t>EDW</w:t>
            </w:r>
            <w:r w:rsidR="00DE559E" w:rsidRPr="00F33E0A">
              <w:t>.</w:t>
            </w:r>
            <w:r w:rsidRPr="00F33E0A">
              <w:t>ssi</w:t>
            </w:r>
            <w:proofErr w:type="spellEnd"/>
            <w:r w:rsidRPr="00F33E0A">
              <w:t>-c</w:t>
            </w:r>
            <w:r w:rsidR="00022D61" w:rsidRPr="00F33E0A">
              <w:t>/</w:t>
            </w:r>
          </w:p>
        </w:tc>
      </w:tr>
    </w:tbl>
    <w:p w14:paraId="6CBC8EAA" w14:textId="77777777" w:rsidR="00061E21" w:rsidRPr="00061E21" w:rsidRDefault="00061E21" w:rsidP="00FA4F06"/>
    <w:sectPr w:rsidR="00061E21" w:rsidRPr="00061E21" w:rsidSect="008743BD">
      <w:headerReference w:type="default" r:id="rId23"/>
      <w:pgSz w:w="11909" w:h="16834" w:code="9"/>
      <w:pgMar w:top="1440" w:right="1584" w:bottom="1440" w:left="1440" w:header="864" w:footer="720" w:gutter="432"/>
      <w:cols w:space="720"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3" w:author="EDWIN REYNALDI" w:date="2024-02-27T16:49:00Z" w:initials="ER">
    <w:p w14:paraId="4E5CBD94" w14:textId="77777777" w:rsidR="00B71137" w:rsidRDefault="00B71137" w:rsidP="00A009DC">
      <w:pPr>
        <w:pStyle w:val="CommentText"/>
      </w:pPr>
      <w:r>
        <w:rPr>
          <w:rStyle w:val="CommentReference"/>
        </w:rPr>
        <w:annotationRef/>
      </w:r>
      <w:r>
        <w:rPr>
          <w:b/>
          <w:bCs/>
        </w:rPr>
        <w:t>WDY</w:t>
      </w:r>
      <w:r>
        <w:t>, tukar posisi definisi dan cakupan perubahan. Definisi didahulukan</w:t>
      </w:r>
    </w:p>
  </w:comment>
  <w:comment w:id="70" w:author="EDWIN REYNALDI" w:date="2024-02-27T16:34:00Z" w:initials="ER">
    <w:p w14:paraId="47C83CAF" w14:textId="665F47F3" w:rsidR="000B50C4" w:rsidRDefault="000B50C4" w:rsidP="00F709BD">
      <w:pPr>
        <w:pStyle w:val="CommentText"/>
      </w:pPr>
      <w:r>
        <w:rPr>
          <w:rStyle w:val="CommentReference"/>
        </w:rPr>
        <w:annotationRef/>
      </w:r>
      <w:r>
        <w:rPr>
          <w:b/>
          <w:bCs/>
        </w:rPr>
        <w:t>WDY,</w:t>
      </w:r>
      <w:r>
        <w:t xml:space="preserve"> before disebutkan tiap bidang. Prefer untuk tidak disebutkan tiap bidang di BNS karena berkaitan dengan manual kerja. Proses detail bidang BNS akan diperbaharui pada saat SE BNOS naik</w:t>
      </w:r>
    </w:p>
  </w:comment>
  <w:comment w:id="111" w:author="FERNANDA PATRISIAN" w:date="2024-01-10T11:27:00Z" w:initials="FP">
    <w:p w14:paraId="4CF938AD" w14:textId="09CA2514" w:rsidR="4FACBF6A" w:rsidRDefault="4FACBF6A" w:rsidP="4FACBF6A">
      <w:pPr>
        <w:pStyle w:val="CommentText"/>
      </w:pPr>
      <w:r>
        <w:t>didetailkan langkah-langkahnya sehingga terlihat manualnya di kirim email dan pernjurnalan</w:t>
      </w:r>
      <w:r>
        <w:rPr>
          <w:rStyle w:val="CommentReference"/>
        </w:rPr>
        <w:annotationRef/>
      </w:r>
    </w:p>
  </w:comment>
  <w:comment w:id="112" w:author="EDWIN REYNALDI" w:date="2024-01-10T13:22:00Z" w:initials="ER">
    <w:p w14:paraId="74FC1B0C" w14:textId="77777777" w:rsidR="4FACBF6A" w:rsidRDefault="4FACBF6A" w:rsidP="4FACBF6A">
      <w:pPr>
        <w:pStyle w:val="CommentText"/>
      </w:pPr>
      <w:r>
        <w:t>Revised</w:t>
      </w:r>
      <w:r>
        <w:rPr>
          <w:rStyle w:val="CommentReference"/>
        </w:rPr>
        <w:annotationRef/>
      </w:r>
    </w:p>
  </w:comment>
  <w:comment w:id="132" w:author="FERNANDA PATRISIAN" w:date="2024-01-10T11:27:00Z" w:initials="FP">
    <w:p w14:paraId="4B107679" w14:textId="77777777" w:rsidR="004E0B63" w:rsidRDefault="004E0B63" w:rsidP="004E0B63">
      <w:pPr>
        <w:pStyle w:val="CommentText"/>
      </w:pPr>
      <w:r>
        <w:t>didetailkan langkah-langkahnya sehingga terlihat manualnya di kirim email dan pernjurnalan</w:t>
      </w:r>
      <w:r>
        <w:rPr>
          <w:rStyle w:val="CommentReference"/>
        </w:rPr>
        <w:annotationRef/>
      </w:r>
    </w:p>
  </w:comment>
  <w:comment w:id="133" w:author="EDWIN REYNALDI" w:date="2024-01-10T13:22:00Z" w:initials="ER">
    <w:p w14:paraId="519DD380" w14:textId="77777777" w:rsidR="004E0B63" w:rsidRDefault="004E0B63" w:rsidP="004E0B63">
      <w:pPr>
        <w:pStyle w:val="CommentText"/>
      </w:pPr>
      <w:r>
        <w:rPr>
          <w:rStyle w:val="CommentReference"/>
        </w:rPr>
        <w:annotationRef/>
      </w:r>
      <w:r>
        <w:t>Revised</w:t>
      </w:r>
    </w:p>
  </w:comment>
  <w:comment w:id="177" w:author="FERNANDA PATRISIAN" w:date="2024-01-10T11:27:00Z" w:initials="FP">
    <w:p w14:paraId="2EC7C3A5" w14:textId="77777777" w:rsidR="004E0B63" w:rsidRDefault="004E0B63" w:rsidP="004E0B63">
      <w:pPr>
        <w:pStyle w:val="CommentText"/>
      </w:pPr>
      <w:r>
        <w:t>Otomasi rekap biaya sehingga email terkirim otomatis ke xxx dan jurnal juga terbentuk secara otomatis.</w:t>
      </w:r>
      <w:r>
        <w:rPr>
          <w:rStyle w:val="CommentReference"/>
        </w:rPr>
        <w:annotationRef/>
      </w:r>
    </w:p>
  </w:comment>
  <w:comment w:id="178" w:author="EDWIN REYNALDI" w:date="2024-01-10T13:22:00Z" w:initials="ER">
    <w:p w14:paraId="40A96B3B" w14:textId="77777777" w:rsidR="004E0B63" w:rsidRDefault="004E0B63" w:rsidP="004E0B63">
      <w:pPr>
        <w:pStyle w:val="CommentText"/>
      </w:pPr>
      <w:r>
        <w:rPr>
          <w:rStyle w:val="CommentReference"/>
        </w:rPr>
        <w:annotationRef/>
      </w:r>
      <w:r>
        <w:t>Revised</w:t>
      </w:r>
    </w:p>
  </w:comment>
  <w:comment w:id="193" w:author="EDWIN REYNALDI" w:date="2024-02-27T16:46:00Z" w:initials="ER">
    <w:p w14:paraId="29BA9B16" w14:textId="77777777" w:rsidR="00B71137" w:rsidRDefault="00B71137" w:rsidP="000F5AD9">
      <w:pPr>
        <w:pStyle w:val="CommentText"/>
      </w:pPr>
      <w:r>
        <w:rPr>
          <w:rStyle w:val="CommentReference"/>
        </w:rPr>
        <w:annotationRef/>
      </w:r>
      <w:r>
        <w:rPr>
          <w:b/>
          <w:bCs/>
        </w:rPr>
        <w:t xml:space="preserve">WDY, </w:t>
      </w:r>
      <w:r>
        <w:t>dijelaskan terlebih dahulu apa yang dilakukan BNS ketika ingin meminta armada tambahan pada aplikasi</w:t>
      </w:r>
    </w:p>
  </w:comment>
  <w:comment w:id="364" w:author="EDWIN REYNALDI" w:date="2023-12-07T11:19:00Z" w:initials="ER">
    <w:p w14:paraId="7193262F" w14:textId="3E1C30AC" w:rsidR="003C1B49" w:rsidRDefault="00F50EFA" w:rsidP="00503CFE">
      <w:pPr>
        <w:pStyle w:val="CommentText"/>
      </w:pPr>
      <w:r>
        <w:rPr>
          <w:rStyle w:val="CommentReference"/>
        </w:rPr>
        <w:annotationRef/>
      </w:r>
      <w:r w:rsidR="003C1B49">
        <w:t>TBD with BPP (before PPC)</w:t>
      </w:r>
    </w:p>
  </w:comment>
  <w:comment w:id="359" w:author="FERNANDA PATRISIAN" w:date="2024-01-10T11:28:00Z" w:initials="FP">
    <w:p w14:paraId="74391DDF" w14:textId="520686C6" w:rsidR="16878DBA" w:rsidRDefault="16878DBA">
      <w:pPr>
        <w:pStyle w:val="CommentText"/>
      </w:pPr>
      <w:r>
        <w:t>ditaruh di SK</w:t>
      </w:r>
      <w:r>
        <w:rPr>
          <w:rStyle w:val="CommentReference"/>
        </w:rPr>
        <w:annotationRef/>
      </w:r>
    </w:p>
  </w:comment>
  <w:comment w:id="360" w:author="EDWIN REYNALDI" w:date="2024-01-11T08:53:00Z" w:initials="ER">
    <w:p w14:paraId="26F1E199" w14:textId="77777777" w:rsidR="00AC58B3" w:rsidRDefault="00AC58B3" w:rsidP="0090081B">
      <w:pPr>
        <w:pStyle w:val="CommentText"/>
      </w:pPr>
      <w:r>
        <w:rPr>
          <w:rStyle w:val="CommentReference"/>
        </w:rPr>
        <w:annotationRef/>
      </w:r>
      <w:r>
        <w:t>Atas konfirmasi dari kak WDY jadinya kita tetap put di SE ya kak karena pembebanan internal bukan ke nasabah</w:t>
      </w:r>
    </w:p>
  </w:comment>
  <w:comment w:id="372" w:author="EDWIN REYNALDI" w:date="2024-02-27T17:18:00Z" w:initials="ER">
    <w:p w14:paraId="71EED597" w14:textId="77777777" w:rsidR="007C2162" w:rsidRDefault="00C053D5" w:rsidP="00EC0356">
      <w:pPr>
        <w:pStyle w:val="CommentText"/>
      </w:pPr>
      <w:r>
        <w:rPr>
          <w:rStyle w:val="CommentReference"/>
        </w:rPr>
        <w:annotationRef/>
      </w:r>
      <w:r w:rsidR="007C2162">
        <w:rPr>
          <w:b/>
          <w:bCs/>
        </w:rPr>
        <w:t>BNS</w:t>
      </w:r>
      <w:r w:rsidR="007C2162">
        <w:t>: minta tambahkan statement d chungking bahwa ini melalui pihak ketiga</w:t>
      </w:r>
    </w:p>
  </w:comment>
  <w:comment w:id="381" w:author="EDWIN REYNALDI" w:date="2024-02-27T17:19:00Z" w:initials="ER">
    <w:p w14:paraId="249E42B6" w14:textId="77777777" w:rsidR="007C2162" w:rsidRDefault="00C053D5" w:rsidP="00915E9C">
      <w:pPr>
        <w:pStyle w:val="CommentText"/>
      </w:pPr>
      <w:r>
        <w:rPr>
          <w:rStyle w:val="CommentReference"/>
        </w:rPr>
        <w:annotationRef/>
      </w:r>
      <w:r w:rsidR="007C2162">
        <w:rPr>
          <w:b/>
          <w:bCs/>
        </w:rPr>
        <w:t xml:space="preserve">BNS: </w:t>
      </w:r>
      <w:r w:rsidR="007C2162">
        <w:t>minta tambahkan catatan "Segel sticker digunakan jika banknotes dimasukkan ke dalam amplop. Untuk banknotes yang dimasukkan ke dalam TE-Bag, tidak perlu menggunakan segel sticker."</w:t>
      </w:r>
    </w:p>
  </w:comment>
  <w:comment w:id="421" w:author="FERNANDA PATRISIAN" w:date="2024-01-10T11:33:00Z" w:initials="FP">
    <w:p w14:paraId="30D70113" w14:textId="0BE6A66F" w:rsidR="16878DBA" w:rsidRDefault="16878DBA">
      <w:pPr>
        <w:pStyle w:val="CommentText"/>
      </w:pPr>
      <w:r>
        <w:t>- detailkan flag Y/N</w:t>
      </w:r>
      <w:r>
        <w:rPr>
          <w:rStyle w:val="CommentReference"/>
        </w:rPr>
        <w:annotationRef/>
      </w:r>
    </w:p>
    <w:p w14:paraId="65707A16" w14:textId="157F69EA" w:rsidR="16878DBA" w:rsidRDefault="16878DBA">
      <w:pPr>
        <w:pStyle w:val="CommentText"/>
      </w:pPr>
      <w:r>
        <w:t>- tambah catatan penentuan biaya mengikuti ketentuan yang berlaku</w:t>
      </w:r>
    </w:p>
    <w:p w14:paraId="2E6DA941" w14:textId="09433EE7" w:rsidR="16878DBA" w:rsidRDefault="16878DBA">
      <w:pPr>
        <w:pStyle w:val="CommentText"/>
      </w:pPr>
      <w:r>
        <w:t>- tambah pengecekan apakah jurnal terbentuk/tidak</w:t>
      </w:r>
    </w:p>
  </w:comment>
  <w:comment w:id="422" w:author="EDWIN REYNALDI" w:date="2024-01-10T16:49:00Z" w:initials="ER">
    <w:p w14:paraId="51EA221F" w14:textId="77777777" w:rsidR="000268F9" w:rsidRDefault="000268F9" w:rsidP="00EC6DD5">
      <w:pPr>
        <w:pStyle w:val="CommentText"/>
      </w:pPr>
      <w:r>
        <w:rPr>
          <w:rStyle w:val="CommentReference"/>
        </w:rPr>
        <w:annotationRef/>
      </w:r>
      <w:r>
        <w:t>Kak Nanda, jadinya ini di flow existing aku tambahin terkait flag ya kak.. Terus yang jurnal terbentuk/tidak aku taruh di chunking penangan masalah. Apakah boleh kak?</w:t>
      </w:r>
    </w:p>
  </w:comment>
  <w:comment w:id="439" w:author="FERNANDA PATRISIAN" w:date="2024-01-24T15:33:00Z" w:initials="FP">
    <w:p w14:paraId="68750E0D" w14:textId="4612564B" w:rsidR="4E8A80FB" w:rsidRDefault="4E8A80FB">
      <w:pPr>
        <w:pStyle w:val="CommentText"/>
      </w:pPr>
      <w:r>
        <w:t>hapus imbuhan</w:t>
      </w:r>
      <w:r>
        <w:rPr>
          <w:rStyle w:val="CommentReference"/>
        </w:rPr>
        <w:annotationRef/>
      </w:r>
    </w:p>
  </w:comment>
  <w:comment w:id="440" w:author="EDWIN REYNALDI" w:date="2024-01-24T17:56:00Z" w:initials="ER">
    <w:p w14:paraId="11F691FA" w14:textId="77777777" w:rsidR="00481DB1" w:rsidRDefault="00481DB1" w:rsidP="007C5ABC">
      <w:pPr>
        <w:pStyle w:val="CommentText"/>
      </w:pPr>
      <w:r>
        <w:rPr>
          <w:rStyle w:val="CommentReference"/>
        </w:rPr>
        <w:annotationRef/>
      </w:r>
      <w:r>
        <w:t>Revised</w:t>
      </w:r>
    </w:p>
  </w:comment>
  <w:comment w:id="488" w:author="EDWIN REYNALDI" w:date="2024-02-27T17:17:00Z" w:initials="ER">
    <w:p w14:paraId="12F617D0" w14:textId="77777777" w:rsidR="007C2162" w:rsidRDefault="00C053D5" w:rsidP="00B15C33">
      <w:pPr>
        <w:pStyle w:val="CommentText"/>
      </w:pPr>
      <w:r>
        <w:rPr>
          <w:rStyle w:val="CommentReference"/>
        </w:rPr>
        <w:annotationRef/>
      </w:r>
      <w:r w:rsidR="007C2162">
        <w:rPr>
          <w:b/>
          <w:bCs/>
        </w:rPr>
        <w:t>BNS:</w:t>
      </w:r>
      <w:r w:rsidR="007C2162">
        <w:t xml:space="preserve"> minta tambahkan statement d chungking bahwa ini melalui pihak ketiga</w:t>
      </w:r>
    </w:p>
  </w:comment>
  <w:comment w:id="507" w:author="EDWIN REYNALDI" w:date="2024-02-27T17:24:00Z" w:initials="ER">
    <w:p w14:paraId="4B3B20D3" w14:textId="77777777" w:rsidR="007C2162" w:rsidRDefault="00C053D5" w:rsidP="00A66A5C">
      <w:pPr>
        <w:pStyle w:val="CommentText"/>
      </w:pPr>
      <w:r>
        <w:rPr>
          <w:rStyle w:val="CommentReference"/>
        </w:rPr>
        <w:annotationRef/>
      </w:r>
      <w:r w:rsidR="007C2162">
        <w:rPr>
          <w:b/>
          <w:bCs/>
        </w:rPr>
        <w:t xml:space="preserve">BNS: </w:t>
      </w:r>
      <w:r w:rsidR="007C2162">
        <w:t>minta tambahkan catatan "Segel sticker digunakan jika banknotes dimasukkan ke dalam amplop. Untuk banknotes yang dimasukkan ke dalam TE-Bag, tidak perlu menggunakan segel sticker."</w:t>
      </w:r>
    </w:p>
  </w:comment>
  <w:comment w:id="492" w:author="FERNANDA PATRISIAN" w:date="2024-01-10T11:33:00Z" w:initials="FP">
    <w:p w14:paraId="035C1454" w14:textId="4C4535AF" w:rsidR="000268F9" w:rsidRDefault="000268F9" w:rsidP="000268F9">
      <w:pPr>
        <w:pStyle w:val="CommentText"/>
      </w:pPr>
      <w:r>
        <w:t>- detailkan flag Y/N</w:t>
      </w:r>
      <w:r>
        <w:rPr>
          <w:rStyle w:val="CommentReference"/>
        </w:rPr>
        <w:annotationRef/>
      </w:r>
    </w:p>
    <w:p w14:paraId="7E849ED9" w14:textId="77777777" w:rsidR="000268F9" w:rsidRDefault="000268F9" w:rsidP="000268F9">
      <w:pPr>
        <w:pStyle w:val="CommentText"/>
      </w:pPr>
      <w:r>
        <w:t>- tambah catatan penentuan biaya mengikuti ketentuan yang berlaku</w:t>
      </w:r>
    </w:p>
    <w:p w14:paraId="40CEDDD9" w14:textId="77777777" w:rsidR="000268F9" w:rsidRDefault="000268F9" w:rsidP="000268F9">
      <w:pPr>
        <w:pStyle w:val="CommentText"/>
      </w:pPr>
      <w:r>
        <w:t>- tambah pengecekan apakah jurnal terbentuk/tidak</w:t>
      </w:r>
    </w:p>
  </w:comment>
  <w:comment w:id="493" w:author="EDWIN REYNALDI" w:date="2024-01-10T16:49:00Z" w:initials="ER">
    <w:p w14:paraId="28A81CCC" w14:textId="77777777" w:rsidR="000268F9" w:rsidRDefault="000268F9" w:rsidP="002518F9">
      <w:pPr>
        <w:pStyle w:val="CommentText"/>
      </w:pPr>
      <w:r>
        <w:rPr>
          <w:rStyle w:val="CommentReference"/>
        </w:rPr>
        <w:annotationRef/>
      </w:r>
      <w:r>
        <w:t>Kak Nanda, jadinya ini di flow existing aku tambahin terkait flag ya kak.. Terus yang jurnal terbentuk/tidak aku taruh di chunking penangan masalah. Apakah boleh kak?</w:t>
      </w:r>
    </w:p>
  </w:comment>
  <w:comment w:id="560" w:author="EDWIN REYNALDI" w:date="2024-02-27T16:51:00Z" w:initials="ER">
    <w:p w14:paraId="73FF5070" w14:textId="77777777" w:rsidR="00B71137" w:rsidRDefault="00B71137" w:rsidP="00043807">
      <w:pPr>
        <w:pStyle w:val="CommentText"/>
      </w:pPr>
      <w:r>
        <w:rPr>
          <w:rStyle w:val="CommentReference"/>
        </w:rPr>
        <w:annotationRef/>
      </w:r>
      <w:r>
        <w:rPr>
          <w:b/>
          <w:bCs/>
        </w:rPr>
        <w:t>WDY,</w:t>
      </w:r>
      <w:r>
        <w:t xml:space="preserve"> Take out ketentuan pembebanan dengan interbank karena SE ini scope nya membicarakan pembebanan internal apakah di cabang atau di KP</w:t>
      </w:r>
    </w:p>
  </w:comment>
  <w:comment w:id="631" w:author="EDWIN REYNALDI" w:date="2024-02-28T14:12:00Z" w:initials="ER">
    <w:p w14:paraId="4989DE1A" w14:textId="77777777" w:rsidR="00114473" w:rsidRDefault="00114473" w:rsidP="00B54A57">
      <w:pPr>
        <w:pStyle w:val="CommentText"/>
      </w:pPr>
      <w:r>
        <w:rPr>
          <w:rStyle w:val="CommentReference"/>
        </w:rPr>
        <w:annotationRef/>
      </w:r>
      <w:r>
        <w:rPr>
          <w:b/>
          <w:bCs/>
        </w:rPr>
        <w:t>BNS.</w:t>
      </w:r>
      <w:r>
        <w:t xml:space="preserve"> Harusnya cabang bukan KP</w:t>
      </w:r>
    </w:p>
  </w:comment>
  <w:comment w:id="674" w:author="EDWIN REYNALDI" w:date="2024-02-27T17:26:00Z" w:initials="ER">
    <w:p w14:paraId="182EF13D" w14:textId="5BFC9AFF" w:rsidR="00131AC4" w:rsidRDefault="00E23E84" w:rsidP="00253A52">
      <w:pPr>
        <w:pStyle w:val="CommentText"/>
      </w:pPr>
      <w:r>
        <w:rPr>
          <w:rStyle w:val="CommentReference"/>
        </w:rPr>
        <w:annotationRef/>
      </w:r>
      <w:r w:rsidR="00131AC4">
        <w:rPr>
          <w:b/>
          <w:bCs/>
        </w:rPr>
        <w:t>BNS</w:t>
      </w:r>
      <w:r w:rsidR="00131AC4">
        <w:t>, agar biaya distribusi tidak dibebankan ke cabang, maka cabang perlu mengirimkan email bukti nota transaksi dengan nasabah yang menggunakan kurs selain kurs B.</w:t>
      </w:r>
    </w:p>
  </w:comment>
  <w:comment w:id="880" w:author="EDWIN REYNALDI" w:date="2024-02-27T16:53:00Z" w:initials="ER">
    <w:p w14:paraId="6A173800" w14:textId="77777777" w:rsidR="00906E31" w:rsidRDefault="00B71137" w:rsidP="0014778D">
      <w:pPr>
        <w:pStyle w:val="CommentText"/>
      </w:pPr>
      <w:r>
        <w:rPr>
          <w:rStyle w:val="CommentReference"/>
        </w:rPr>
        <w:annotationRef/>
      </w:r>
      <w:r w:rsidR="00906E31">
        <w:rPr>
          <w:b/>
          <w:bCs/>
        </w:rPr>
        <w:t>WDY</w:t>
      </w:r>
      <w:r w:rsidR="00906E31">
        <w:t>, chungking penanganan masalah kurang cocok apabila digunakan internal. Biasanya penanganan masalah ini untuk SE yang melibatkan nasabah. Sehingga chungking penanganan masalah dikemas menjadi monitoring jurnal saja</w:t>
      </w:r>
    </w:p>
  </w:comment>
  <w:comment w:id="1036" w:author="EDWIN REYNALDI" w:date="2024-02-27T17:00:00Z" w:initials="ER">
    <w:p w14:paraId="2AB32B95" w14:textId="5FFA9E47" w:rsidR="003327B6" w:rsidRDefault="003327B6">
      <w:pPr>
        <w:pStyle w:val="CommentText"/>
      </w:pPr>
      <w:r>
        <w:rPr>
          <w:rStyle w:val="CommentReference"/>
        </w:rPr>
        <w:annotationRef/>
      </w:r>
      <w:r>
        <w:rPr>
          <w:b/>
          <w:bCs/>
        </w:rPr>
        <w:t>WDY,</w:t>
      </w:r>
      <w:r>
        <w:t xml:space="preserve"> ubah format</w:t>
      </w:r>
      <w:r>
        <w:br/>
        <w:t>Bullet 1 019/2020</w:t>
      </w:r>
    </w:p>
    <w:p w14:paraId="369BB48B" w14:textId="77777777" w:rsidR="003327B6" w:rsidRDefault="003327B6">
      <w:pPr>
        <w:pStyle w:val="CommentText"/>
      </w:pPr>
      <w:r>
        <w:t>- apa yang dicabut</w:t>
      </w:r>
    </w:p>
    <w:p w14:paraId="0E6A01EE" w14:textId="77777777" w:rsidR="003327B6" w:rsidRDefault="003327B6">
      <w:pPr>
        <w:pStyle w:val="CommentText"/>
      </w:pPr>
      <w:r>
        <w:t>- apa yang diubah</w:t>
      </w:r>
    </w:p>
    <w:p w14:paraId="13D8BB3D" w14:textId="77777777" w:rsidR="003327B6" w:rsidRDefault="003327B6">
      <w:pPr>
        <w:pStyle w:val="CommentText"/>
      </w:pPr>
    </w:p>
    <w:p w14:paraId="736B53FB" w14:textId="77777777" w:rsidR="003327B6" w:rsidRDefault="003327B6" w:rsidP="0088755D">
      <w:pPr>
        <w:pStyle w:val="CommentText"/>
      </w:pPr>
      <w:r>
        <w:t>Bullet 2 030/2022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E5CBD94" w15:done="0"/>
  <w15:commentEx w15:paraId="47C83CAF" w15:done="0"/>
  <w15:commentEx w15:paraId="4CF938AD" w15:done="1"/>
  <w15:commentEx w15:paraId="74FC1B0C" w15:paraIdParent="4CF938AD" w15:done="1"/>
  <w15:commentEx w15:paraId="4B107679" w15:done="0"/>
  <w15:commentEx w15:paraId="519DD380" w15:paraIdParent="4B107679" w15:done="0"/>
  <w15:commentEx w15:paraId="2EC7C3A5" w15:done="0"/>
  <w15:commentEx w15:paraId="40A96B3B" w15:paraIdParent="2EC7C3A5" w15:done="0"/>
  <w15:commentEx w15:paraId="29BA9B16" w15:done="0"/>
  <w15:commentEx w15:paraId="7193262F" w15:done="0"/>
  <w15:commentEx w15:paraId="74391DDF" w15:done="0"/>
  <w15:commentEx w15:paraId="26F1E199" w15:paraIdParent="74391DDF" w15:done="0"/>
  <w15:commentEx w15:paraId="71EED597" w15:done="0"/>
  <w15:commentEx w15:paraId="249E42B6" w15:done="0"/>
  <w15:commentEx w15:paraId="2E6DA941" w15:done="0"/>
  <w15:commentEx w15:paraId="51EA221F" w15:paraIdParent="2E6DA941" w15:done="0"/>
  <w15:commentEx w15:paraId="68750E0D" w15:done="0"/>
  <w15:commentEx w15:paraId="11F691FA" w15:paraIdParent="68750E0D" w15:done="0"/>
  <w15:commentEx w15:paraId="12F617D0" w15:done="0"/>
  <w15:commentEx w15:paraId="4B3B20D3" w15:done="0"/>
  <w15:commentEx w15:paraId="40CEDDD9" w15:done="1"/>
  <w15:commentEx w15:paraId="28A81CCC" w15:paraIdParent="40CEDDD9" w15:done="1"/>
  <w15:commentEx w15:paraId="73FF5070" w15:done="0"/>
  <w15:commentEx w15:paraId="4989DE1A" w15:done="0"/>
  <w15:commentEx w15:paraId="182EF13D" w15:done="0"/>
  <w15:commentEx w15:paraId="6A173800" w15:done="0"/>
  <w15:commentEx w15:paraId="736B53F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889102" w16cex:dateUtc="2024-02-27T09:49:00Z"/>
  <w16cex:commentExtensible w16cex:durableId="29888D96" w16cex:dateUtc="2024-02-27T09:34:00Z"/>
  <w16cex:commentExtensible w16cex:durableId="1EB2A57A" w16cex:dateUtc="2024-01-10T04:27:00Z"/>
  <w16cex:commentExtensible w16cex:durableId="544C3171" w16cex:dateUtc="2024-01-10T06:22:00Z"/>
  <w16cex:commentExtensible w16cex:durableId="123ABF97" w16cex:dateUtc="2024-01-10T04:27:00Z"/>
  <w16cex:commentExtensible w16cex:durableId="294918A4" w16cex:dateUtc="2024-01-10T06:22:00Z"/>
  <w16cex:commentExtensible w16cex:durableId="469904D0" w16cex:dateUtc="2024-01-10T04:27:00Z"/>
  <w16cex:commentExtensible w16cex:durableId="294918B2" w16cex:dateUtc="2024-01-10T06:22:00Z"/>
  <w16cex:commentExtensible w16cex:durableId="29889055" w16cex:dateUtc="2024-02-27T09:46:00Z"/>
  <w16cex:commentExtensible w16cex:durableId="291C28A4" w16cex:dateUtc="2023-12-07T04:19:00Z"/>
  <w16cex:commentExtensible w16cex:durableId="15843C2B" w16cex:dateUtc="2024-01-10T04:28:00Z"/>
  <w16cex:commentExtensible w16cex:durableId="294A2B0B" w16cex:dateUtc="2024-01-11T01:53:00Z"/>
  <w16cex:commentExtensible w16cex:durableId="298897E0" w16cex:dateUtc="2024-02-27T10:18:00Z"/>
  <w16cex:commentExtensible w16cex:durableId="2988981A" w16cex:dateUtc="2024-02-27T10:19:00Z"/>
  <w16cex:commentExtensible w16cex:durableId="5CEA94D4" w16cex:dateUtc="2024-01-10T04:33:00Z"/>
  <w16cex:commentExtensible w16cex:durableId="2949491D" w16cex:dateUtc="2024-01-10T09:49:00Z"/>
  <w16cex:commentExtensible w16cex:durableId="0B3B0440" w16cex:dateUtc="2024-01-24T08:33:00Z"/>
  <w16cex:commentExtensible w16cex:durableId="295BCDB8" w16cex:dateUtc="2024-01-24T10:56:00Z"/>
  <w16cex:commentExtensible w16cex:durableId="29889792" w16cex:dateUtc="2024-02-27T10:17:00Z"/>
  <w16cex:commentExtensible w16cex:durableId="29889937" w16cex:dateUtc="2024-02-27T10:24:00Z"/>
  <w16cex:commentExtensible w16cex:durableId="294948BC" w16cex:dateUtc="2024-01-10T04:33:00Z"/>
  <w16cex:commentExtensible w16cex:durableId="29494922" w16cex:dateUtc="2024-01-10T09:49:00Z"/>
  <w16cex:commentExtensible w16cex:durableId="29889195" w16cex:dateUtc="2024-02-27T09:51:00Z"/>
  <w16cex:commentExtensible w16cex:durableId="2989BDC5" w16cex:dateUtc="2024-02-28T07:12:00Z"/>
  <w16cex:commentExtensible w16cex:durableId="298899AE" w16cex:dateUtc="2024-02-27T10:26:00Z"/>
  <w16cex:commentExtensible w16cex:durableId="29889211" w16cex:dateUtc="2024-02-27T09:53:00Z"/>
  <w16cex:commentExtensible w16cex:durableId="2988939B" w16cex:dateUtc="2024-02-27T10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E5CBD94" w16cid:durableId="29889102"/>
  <w16cid:commentId w16cid:paraId="47C83CAF" w16cid:durableId="29888D96"/>
  <w16cid:commentId w16cid:paraId="4CF938AD" w16cid:durableId="1EB2A57A"/>
  <w16cid:commentId w16cid:paraId="74FC1B0C" w16cid:durableId="544C3171"/>
  <w16cid:commentId w16cid:paraId="4B107679" w16cid:durableId="123ABF97"/>
  <w16cid:commentId w16cid:paraId="519DD380" w16cid:durableId="294918A4"/>
  <w16cid:commentId w16cid:paraId="2EC7C3A5" w16cid:durableId="469904D0"/>
  <w16cid:commentId w16cid:paraId="40A96B3B" w16cid:durableId="294918B2"/>
  <w16cid:commentId w16cid:paraId="29BA9B16" w16cid:durableId="29889055"/>
  <w16cid:commentId w16cid:paraId="7193262F" w16cid:durableId="291C28A4"/>
  <w16cid:commentId w16cid:paraId="74391DDF" w16cid:durableId="15843C2B"/>
  <w16cid:commentId w16cid:paraId="26F1E199" w16cid:durableId="294A2B0B"/>
  <w16cid:commentId w16cid:paraId="71EED597" w16cid:durableId="298897E0"/>
  <w16cid:commentId w16cid:paraId="249E42B6" w16cid:durableId="2988981A"/>
  <w16cid:commentId w16cid:paraId="2E6DA941" w16cid:durableId="5CEA94D4"/>
  <w16cid:commentId w16cid:paraId="51EA221F" w16cid:durableId="2949491D"/>
  <w16cid:commentId w16cid:paraId="68750E0D" w16cid:durableId="0B3B0440"/>
  <w16cid:commentId w16cid:paraId="11F691FA" w16cid:durableId="295BCDB8"/>
  <w16cid:commentId w16cid:paraId="12F617D0" w16cid:durableId="29889792"/>
  <w16cid:commentId w16cid:paraId="4B3B20D3" w16cid:durableId="29889937"/>
  <w16cid:commentId w16cid:paraId="40CEDDD9" w16cid:durableId="294948BC"/>
  <w16cid:commentId w16cid:paraId="28A81CCC" w16cid:durableId="29494922"/>
  <w16cid:commentId w16cid:paraId="73FF5070" w16cid:durableId="29889195"/>
  <w16cid:commentId w16cid:paraId="4989DE1A" w16cid:durableId="2989BDC5"/>
  <w16cid:commentId w16cid:paraId="182EF13D" w16cid:durableId="298899AE"/>
  <w16cid:commentId w16cid:paraId="6A173800" w16cid:durableId="29889211"/>
  <w16cid:commentId w16cid:paraId="736B53FB" w16cid:durableId="2988939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CAD88" w14:textId="77777777" w:rsidR="00181B18" w:rsidRDefault="00181B18">
      <w:r>
        <w:separator/>
      </w:r>
    </w:p>
  </w:endnote>
  <w:endnote w:type="continuationSeparator" w:id="0">
    <w:p w14:paraId="6989DFA5" w14:textId="77777777" w:rsidR="00181B18" w:rsidRDefault="00181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5FCD8" w14:textId="77777777" w:rsidR="00181B18" w:rsidRDefault="00181B18">
      <w:r>
        <w:separator/>
      </w:r>
    </w:p>
  </w:footnote>
  <w:footnote w:type="continuationSeparator" w:id="0">
    <w:p w14:paraId="38A7C265" w14:textId="77777777" w:rsidR="00181B18" w:rsidRDefault="00181B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659DA" w14:textId="52AB7F51" w:rsidR="007457F0" w:rsidRDefault="007457F0" w:rsidP="00D706C7">
    <w:pPr>
      <w:ind w:hanging="90"/>
    </w:pPr>
    <w:r>
      <w:t xml:space="preserve">No.: </w:t>
    </w:r>
    <w:r w:rsidRPr="00A50E9D">
      <w:rPr>
        <w:color w:val="0070C0"/>
      </w:rPr>
      <w:t>XXX/S</w:t>
    </w:r>
    <w:r w:rsidR="00691CFA" w:rsidRPr="00A50E9D">
      <w:rPr>
        <w:color w:val="0070C0"/>
      </w:rPr>
      <w:t>E</w:t>
    </w:r>
    <w:r w:rsidRPr="00A50E9D">
      <w:rPr>
        <w:color w:val="0070C0"/>
      </w:rPr>
      <w:t>/</w:t>
    </w:r>
    <w:r w:rsidR="00691CFA" w:rsidRPr="00A50E9D">
      <w:rPr>
        <w:color w:val="0070C0"/>
      </w:rPr>
      <w:t>POL</w:t>
    </w:r>
    <w:r w:rsidR="00A50E9D" w:rsidRPr="00A50E9D">
      <w:rPr>
        <w:color w:val="0070C0"/>
      </w:rPr>
      <w:t>/YYYY</w:t>
    </w:r>
    <w:r w:rsidR="00A50E9D" w:rsidRPr="00A50E9D">
      <w:rPr>
        <w:color w:val="0070C0"/>
      </w:rPr>
      <w:tab/>
    </w:r>
    <w:r w:rsidR="00A50E9D">
      <w:tab/>
    </w:r>
    <w:r w:rsidR="00A50E9D">
      <w:tab/>
    </w:r>
    <w:r w:rsidR="00A50E9D">
      <w:tab/>
    </w:r>
    <w:proofErr w:type="gramStart"/>
    <w:r w:rsidR="00A50E9D">
      <w:tab/>
      <w:t xml:space="preserve">  </w:t>
    </w:r>
    <w:r>
      <w:t>INTERNAL</w:t>
    </w:r>
    <w:proofErr w:type="gramEnd"/>
    <w:r>
      <w:t xml:space="preserve"> BCA</w:t>
    </w:r>
    <w:r>
      <w:tab/>
    </w:r>
    <w:r>
      <w:tab/>
    </w:r>
    <w:r>
      <w:tab/>
    </w:r>
    <w:r>
      <w:tab/>
    </w:r>
    <w:r>
      <w:rPr>
        <w:color w:val="000000"/>
        <w:szCs w:val="24"/>
      </w:rPr>
      <w:t xml:space="preserve"> </w:t>
    </w:r>
  </w:p>
  <w:p w14:paraId="13E1F011" w14:textId="77777777" w:rsidR="007457F0" w:rsidRPr="003C449B" w:rsidRDefault="007457F0" w:rsidP="003C44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4CB7"/>
    <w:multiLevelType w:val="hybridMultilevel"/>
    <w:tmpl w:val="BE404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66924"/>
    <w:multiLevelType w:val="hybridMultilevel"/>
    <w:tmpl w:val="A372CC24"/>
    <w:lvl w:ilvl="0" w:tplc="4E3237EE">
      <w:start w:val="1"/>
      <w:numFmt w:val="decimal"/>
      <w:pStyle w:val="BulletText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E2934"/>
    <w:multiLevelType w:val="hybridMultilevel"/>
    <w:tmpl w:val="CDA85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84F17"/>
    <w:multiLevelType w:val="hybridMultilevel"/>
    <w:tmpl w:val="E28CA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DD5DE8"/>
    <w:multiLevelType w:val="hybridMultilevel"/>
    <w:tmpl w:val="8B525B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FB30507"/>
    <w:multiLevelType w:val="hybridMultilevel"/>
    <w:tmpl w:val="355463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0BE717D"/>
    <w:multiLevelType w:val="hybridMultilevel"/>
    <w:tmpl w:val="82EAC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CDA95FC">
      <w:start w:val="1"/>
      <w:numFmt w:val="decimal"/>
      <w:lvlText w:val="%2."/>
      <w:lvlJc w:val="left"/>
      <w:pPr>
        <w:ind w:left="2520" w:hanging="144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3F3F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3944C26"/>
    <w:multiLevelType w:val="hybridMultilevel"/>
    <w:tmpl w:val="1A128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A5450D"/>
    <w:multiLevelType w:val="hybridMultilevel"/>
    <w:tmpl w:val="70A8560E"/>
    <w:lvl w:ilvl="0" w:tplc="04090001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10" w15:restartNumberingAfterBreak="0">
    <w:nsid w:val="18F8B90C"/>
    <w:multiLevelType w:val="hybridMultilevel"/>
    <w:tmpl w:val="59382C1C"/>
    <w:lvl w:ilvl="0" w:tplc="9E06D584">
      <w:start w:val="1"/>
      <w:numFmt w:val="decimal"/>
      <w:lvlText w:val="%1."/>
      <w:lvlJc w:val="left"/>
      <w:pPr>
        <w:ind w:left="360" w:hanging="360"/>
      </w:pPr>
    </w:lvl>
    <w:lvl w:ilvl="1" w:tplc="CCFC765E">
      <w:start w:val="1"/>
      <w:numFmt w:val="lowerLetter"/>
      <w:lvlText w:val="%2."/>
      <w:lvlJc w:val="left"/>
      <w:pPr>
        <w:ind w:left="1080" w:hanging="360"/>
      </w:pPr>
    </w:lvl>
    <w:lvl w:ilvl="2" w:tplc="73AAB17E">
      <w:start w:val="1"/>
      <w:numFmt w:val="lowerRoman"/>
      <w:lvlText w:val="%3."/>
      <w:lvlJc w:val="right"/>
      <w:pPr>
        <w:ind w:left="1800" w:hanging="180"/>
      </w:pPr>
    </w:lvl>
    <w:lvl w:ilvl="3" w:tplc="A74C89A8">
      <w:start w:val="1"/>
      <w:numFmt w:val="decimal"/>
      <w:lvlText w:val="%4."/>
      <w:lvlJc w:val="left"/>
      <w:pPr>
        <w:ind w:left="2520" w:hanging="360"/>
      </w:pPr>
    </w:lvl>
    <w:lvl w:ilvl="4" w:tplc="80548D74">
      <w:start w:val="1"/>
      <w:numFmt w:val="lowerLetter"/>
      <w:lvlText w:val="%5."/>
      <w:lvlJc w:val="left"/>
      <w:pPr>
        <w:ind w:left="3240" w:hanging="360"/>
      </w:pPr>
    </w:lvl>
    <w:lvl w:ilvl="5" w:tplc="029684E2">
      <w:start w:val="1"/>
      <w:numFmt w:val="lowerRoman"/>
      <w:lvlText w:val="%6."/>
      <w:lvlJc w:val="right"/>
      <w:pPr>
        <w:ind w:left="3960" w:hanging="180"/>
      </w:pPr>
    </w:lvl>
    <w:lvl w:ilvl="6" w:tplc="38EAF8B0">
      <w:start w:val="1"/>
      <w:numFmt w:val="decimal"/>
      <w:lvlText w:val="%7."/>
      <w:lvlJc w:val="left"/>
      <w:pPr>
        <w:ind w:left="4680" w:hanging="360"/>
      </w:pPr>
    </w:lvl>
    <w:lvl w:ilvl="7" w:tplc="3906F5A4">
      <w:start w:val="1"/>
      <w:numFmt w:val="lowerLetter"/>
      <w:lvlText w:val="%8."/>
      <w:lvlJc w:val="left"/>
      <w:pPr>
        <w:ind w:left="5400" w:hanging="360"/>
      </w:pPr>
    </w:lvl>
    <w:lvl w:ilvl="8" w:tplc="27C05F62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9379BBB"/>
    <w:multiLevelType w:val="hybridMultilevel"/>
    <w:tmpl w:val="274ABEB2"/>
    <w:lvl w:ilvl="0" w:tplc="35D48A6A">
      <w:start w:val="1"/>
      <w:numFmt w:val="decimal"/>
      <w:lvlText w:val="%1."/>
      <w:lvlJc w:val="left"/>
      <w:pPr>
        <w:ind w:left="360" w:hanging="360"/>
      </w:pPr>
    </w:lvl>
    <w:lvl w:ilvl="1" w:tplc="7E6694C4">
      <w:start w:val="1"/>
      <w:numFmt w:val="lowerLetter"/>
      <w:lvlText w:val="%2."/>
      <w:lvlJc w:val="left"/>
      <w:pPr>
        <w:ind w:left="1080" w:hanging="360"/>
      </w:pPr>
    </w:lvl>
    <w:lvl w:ilvl="2" w:tplc="C1AEB2D6">
      <w:start w:val="1"/>
      <w:numFmt w:val="lowerRoman"/>
      <w:lvlText w:val="%3."/>
      <w:lvlJc w:val="right"/>
      <w:pPr>
        <w:ind w:left="1800" w:hanging="180"/>
      </w:pPr>
    </w:lvl>
    <w:lvl w:ilvl="3" w:tplc="58F29BC6">
      <w:start w:val="1"/>
      <w:numFmt w:val="decimal"/>
      <w:lvlText w:val="%4."/>
      <w:lvlJc w:val="left"/>
      <w:pPr>
        <w:ind w:left="2520" w:hanging="360"/>
      </w:pPr>
    </w:lvl>
    <w:lvl w:ilvl="4" w:tplc="8E1A0D8A">
      <w:start w:val="1"/>
      <w:numFmt w:val="lowerLetter"/>
      <w:lvlText w:val="%5."/>
      <w:lvlJc w:val="left"/>
      <w:pPr>
        <w:ind w:left="3240" w:hanging="360"/>
      </w:pPr>
    </w:lvl>
    <w:lvl w:ilvl="5" w:tplc="EACE6F00">
      <w:start w:val="1"/>
      <w:numFmt w:val="lowerRoman"/>
      <w:lvlText w:val="%6."/>
      <w:lvlJc w:val="right"/>
      <w:pPr>
        <w:ind w:left="3960" w:hanging="180"/>
      </w:pPr>
    </w:lvl>
    <w:lvl w:ilvl="6" w:tplc="E7043D78">
      <w:start w:val="1"/>
      <w:numFmt w:val="decimal"/>
      <w:lvlText w:val="%7."/>
      <w:lvlJc w:val="left"/>
      <w:pPr>
        <w:ind w:left="4680" w:hanging="360"/>
      </w:pPr>
    </w:lvl>
    <w:lvl w:ilvl="7" w:tplc="A5BA7D58">
      <w:start w:val="1"/>
      <w:numFmt w:val="lowerLetter"/>
      <w:lvlText w:val="%8."/>
      <w:lvlJc w:val="left"/>
      <w:pPr>
        <w:ind w:left="5400" w:hanging="360"/>
      </w:pPr>
    </w:lvl>
    <w:lvl w:ilvl="8" w:tplc="40EE5E84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C08094C"/>
    <w:multiLevelType w:val="hybridMultilevel"/>
    <w:tmpl w:val="922AB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0E020E"/>
    <w:multiLevelType w:val="hybridMultilevel"/>
    <w:tmpl w:val="1D3CE01E"/>
    <w:lvl w:ilvl="0" w:tplc="040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30" w:hanging="360"/>
      </w:pPr>
    </w:lvl>
    <w:lvl w:ilvl="2" w:tplc="0409001B" w:tentative="1">
      <w:start w:val="1"/>
      <w:numFmt w:val="lowerRoman"/>
      <w:lvlText w:val="%3."/>
      <w:lvlJc w:val="right"/>
      <w:pPr>
        <w:ind w:left="2150" w:hanging="180"/>
      </w:pPr>
    </w:lvl>
    <w:lvl w:ilvl="3" w:tplc="0409000F" w:tentative="1">
      <w:start w:val="1"/>
      <w:numFmt w:val="decimal"/>
      <w:lvlText w:val="%4."/>
      <w:lvlJc w:val="left"/>
      <w:pPr>
        <w:ind w:left="2870" w:hanging="360"/>
      </w:pPr>
    </w:lvl>
    <w:lvl w:ilvl="4" w:tplc="04090019" w:tentative="1">
      <w:start w:val="1"/>
      <w:numFmt w:val="lowerLetter"/>
      <w:lvlText w:val="%5."/>
      <w:lvlJc w:val="left"/>
      <w:pPr>
        <w:ind w:left="3590" w:hanging="360"/>
      </w:pPr>
    </w:lvl>
    <w:lvl w:ilvl="5" w:tplc="0409001B" w:tentative="1">
      <w:start w:val="1"/>
      <w:numFmt w:val="lowerRoman"/>
      <w:lvlText w:val="%6."/>
      <w:lvlJc w:val="right"/>
      <w:pPr>
        <w:ind w:left="4310" w:hanging="180"/>
      </w:pPr>
    </w:lvl>
    <w:lvl w:ilvl="6" w:tplc="0409000F" w:tentative="1">
      <w:start w:val="1"/>
      <w:numFmt w:val="decimal"/>
      <w:lvlText w:val="%7."/>
      <w:lvlJc w:val="left"/>
      <w:pPr>
        <w:ind w:left="5030" w:hanging="360"/>
      </w:pPr>
    </w:lvl>
    <w:lvl w:ilvl="7" w:tplc="04090019" w:tentative="1">
      <w:start w:val="1"/>
      <w:numFmt w:val="lowerLetter"/>
      <w:lvlText w:val="%8."/>
      <w:lvlJc w:val="left"/>
      <w:pPr>
        <w:ind w:left="5750" w:hanging="360"/>
      </w:pPr>
    </w:lvl>
    <w:lvl w:ilvl="8" w:tplc="040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14" w15:restartNumberingAfterBreak="0">
    <w:nsid w:val="1C2D17C8"/>
    <w:multiLevelType w:val="hybridMultilevel"/>
    <w:tmpl w:val="F98C3B3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5" w15:restartNumberingAfterBreak="0">
    <w:nsid w:val="1D7B3B85"/>
    <w:multiLevelType w:val="hybridMultilevel"/>
    <w:tmpl w:val="084CB386"/>
    <w:lvl w:ilvl="0" w:tplc="3D4AB242">
      <w:numFmt w:val="bullet"/>
      <w:lvlText w:val="-"/>
      <w:lvlJc w:val="left"/>
      <w:pPr>
        <w:ind w:left="70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16" w15:restartNumberingAfterBreak="0">
    <w:nsid w:val="1F104E51"/>
    <w:multiLevelType w:val="hybridMultilevel"/>
    <w:tmpl w:val="0FCC4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308444"/>
    <w:multiLevelType w:val="hybridMultilevel"/>
    <w:tmpl w:val="B6CE7B52"/>
    <w:lvl w:ilvl="0" w:tplc="499AE5C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E38967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C52CA6F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6FAE3D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DC8EED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708AF4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87AFCD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53A8C02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C58C06B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04537E1"/>
    <w:multiLevelType w:val="hybridMultilevel"/>
    <w:tmpl w:val="5CA46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0A22A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2874E11"/>
    <w:multiLevelType w:val="hybridMultilevel"/>
    <w:tmpl w:val="EC5AE0E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370CF3"/>
    <w:multiLevelType w:val="hybridMultilevel"/>
    <w:tmpl w:val="A4CEE6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262108A3"/>
    <w:multiLevelType w:val="hybridMultilevel"/>
    <w:tmpl w:val="5664D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786771B"/>
    <w:multiLevelType w:val="hybridMultilevel"/>
    <w:tmpl w:val="10F62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89F0E05"/>
    <w:multiLevelType w:val="hybridMultilevel"/>
    <w:tmpl w:val="09D6C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A2C9785"/>
    <w:multiLevelType w:val="hybridMultilevel"/>
    <w:tmpl w:val="50DA3998"/>
    <w:lvl w:ilvl="0" w:tplc="F8B614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A8E6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C29D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40F4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CA5D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8860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74F8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66E1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087D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B60C2DA"/>
    <w:multiLevelType w:val="hybridMultilevel"/>
    <w:tmpl w:val="90EC1BD6"/>
    <w:lvl w:ilvl="0" w:tplc="4D1477E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D24CB2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02E5A1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9D080D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9560C4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CD6AD4D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E5042E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3180E3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C28131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2CBA052A"/>
    <w:multiLevelType w:val="hybridMultilevel"/>
    <w:tmpl w:val="C84ED5DA"/>
    <w:lvl w:ilvl="0" w:tplc="851E5F1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30C110D"/>
    <w:multiLevelType w:val="hybridMultilevel"/>
    <w:tmpl w:val="A530C220"/>
    <w:lvl w:ilvl="0" w:tplc="C8D636E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37EE70E0"/>
    <w:multiLevelType w:val="hybridMultilevel"/>
    <w:tmpl w:val="26C25AC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8072C3A"/>
    <w:multiLevelType w:val="hybridMultilevel"/>
    <w:tmpl w:val="62C82B4A"/>
    <w:lvl w:ilvl="0" w:tplc="35569C22">
      <w:start w:val="3"/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DD55B48"/>
    <w:multiLevelType w:val="hybridMultilevel"/>
    <w:tmpl w:val="1960F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5BFF8E0"/>
    <w:multiLevelType w:val="hybridMultilevel"/>
    <w:tmpl w:val="BE5A038A"/>
    <w:lvl w:ilvl="0" w:tplc="27681EEC">
      <w:start w:val="1"/>
      <w:numFmt w:val="decimal"/>
      <w:lvlText w:val="%1."/>
      <w:lvlJc w:val="left"/>
      <w:pPr>
        <w:ind w:left="360" w:hanging="360"/>
      </w:pPr>
    </w:lvl>
    <w:lvl w:ilvl="1" w:tplc="CB1EDF42">
      <w:start w:val="1"/>
      <w:numFmt w:val="lowerLetter"/>
      <w:lvlText w:val="%2."/>
      <w:lvlJc w:val="left"/>
      <w:pPr>
        <w:ind w:left="1440" w:hanging="360"/>
      </w:pPr>
    </w:lvl>
    <w:lvl w:ilvl="2" w:tplc="8BE8CA50">
      <w:start w:val="1"/>
      <w:numFmt w:val="lowerRoman"/>
      <w:lvlText w:val="%3."/>
      <w:lvlJc w:val="right"/>
      <w:pPr>
        <w:ind w:left="2160" w:hanging="180"/>
      </w:pPr>
    </w:lvl>
    <w:lvl w:ilvl="3" w:tplc="E77AB06E">
      <w:start w:val="1"/>
      <w:numFmt w:val="decimal"/>
      <w:lvlText w:val="%4."/>
      <w:lvlJc w:val="left"/>
      <w:pPr>
        <w:ind w:left="2880" w:hanging="360"/>
      </w:pPr>
    </w:lvl>
    <w:lvl w:ilvl="4" w:tplc="0616C676">
      <w:start w:val="1"/>
      <w:numFmt w:val="lowerLetter"/>
      <w:lvlText w:val="%5."/>
      <w:lvlJc w:val="left"/>
      <w:pPr>
        <w:ind w:left="3600" w:hanging="360"/>
      </w:pPr>
    </w:lvl>
    <w:lvl w:ilvl="5" w:tplc="2E62CE16">
      <w:start w:val="1"/>
      <w:numFmt w:val="lowerRoman"/>
      <w:lvlText w:val="%6."/>
      <w:lvlJc w:val="right"/>
      <w:pPr>
        <w:ind w:left="4320" w:hanging="180"/>
      </w:pPr>
    </w:lvl>
    <w:lvl w:ilvl="6" w:tplc="C72EBF92">
      <w:start w:val="1"/>
      <w:numFmt w:val="decimal"/>
      <w:lvlText w:val="%7."/>
      <w:lvlJc w:val="left"/>
      <w:pPr>
        <w:ind w:left="5040" w:hanging="360"/>
      </w:pPr>
    </w:lvl>
    <w:lvl w:ilvl="7" w:tplc="DD32575A">
      <w:start w:val="1"/>
      <w:numFmt w:val="lowerLetter"/>
      <w:lvlText w:val="%8."/>
      <w:lvlJc w:val="left"/>
      <w:pPr>
        <w:ind w:left="5760" w:hanging="360"/>
      </w:pPr>
    </w:lvl>
    <w:lvl w:ilvl="8" w:tplc="9FA0322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7346928"/>
    <w:multiLevelType w:val="hybridMultilevel"/>
    <w:tmpl w:val="593CBE32"/>
    <w:lvl w:ilvl="0" w:tplc="60E21D0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927119D"/>
    <w:multiLevelType w:val="hybridMultilevel"/>
    <w:tmpl w:val="E0966A98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5" w15:restartNumberingAfterBreak="0">
    <w:nsid w:val="4D2B42DB"/>
    <w:multiLevelType w:val="hybridMultilevel"/>
    <w:tmpl w:val="F01C0D1E"/>
    <w:lvl w:ilvl="0" w:tplc="E8104A76">
      <w:numFmt w:val="bullet"/>
      <w:lvlText w:val="-"/>
      <w:lvlJc w:val="left"/>
      <w:pPr>
        <w:ind w:left="70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36" w15:restartNumberingAfterBreak="0">
    <w:nsid w:val="50E521FE"/>
    <w:multiLevelType w:val="hybridMultilevel"/>
    <w:tmpl w:val="695E9A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4767B62"/>
    <w:multiLevelType w:val="hybridMultilevel"/>
    <w:tmpl w:val="80B08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6596AC7"/>
    <w:multiLevelType w:val="hybridMultilevel"/>
    <w:tmpl w:val="10222B26"/>
    <w:lvl w:ilvl="0" w:tplc="9AF41274">
      <w:start w:val="1"/>
      <w:numFmt w:val="decimal"/>
      <w:lvlText w:val="%1."/>
      <w:lvlJc w:val="left"/>
      <w:pPr>
        <w:ind w:left="360" w:hanging="360"/>
      </w:pPr>
    </w:lvl>
    <w:lvl w:ilvl="1" w:tplc="74008D74">
      <w:start w:val="1"/>
      <w:numFmt w:val="lowerLetter"/>
      <w:lvlText w:val="%2."/>
      <w:lvlJc w:val="left"/>
      <w:pPr>
        <w:ind w:left="1440" w:hanging="360"/>
      </w:pPr>
    </w:lvl>
    <w:lvl w:ilvl="2" w:tplc="21263924">
      <w:start w:val="1"/>
      <w:numFmt w:val="lowerRoman"/>
      <w:lvlText w:val="%3."/>
      <w:lvlJc w:val="right"/>
      <w:pPr>
        <w:ind w:left="2160" w:hanging="180"/>
      </w:pPr>
    </w:lvl>
    <w:lvl w:ilvl="3" w:tplc="A58C6F84">
      <w:start w:val="1"/>
      <w:numFmt w:val="decimal"/>
      <w:lvlText w:val="%4."/>
      <w:lvlJc w:val="left"/>
      <w:pPr>
        <w:ind w:left="2880" w:hanging="360"/>
      </w:pPr>
    </w:lvl>
    <w:lvl w:ilvl="4" w:tplc="7AA82604">
      <w:start w:val="1"/>
      <w:numFmt w:val="lowerLetter"/>
      <w:lvlText w:val="%5."/>
      <w:lvlJc w:val="left"/>
      <w:pPr>
        <w:ind w:left="3600" w:hanging="360"/>
      </w:pPr>
    </w:lvl>
    <w:lvl w:ilvl="5" w:tplc="C5B4247A">
      <w:start w:val="1"/>
      <w:numFmt w:val="lowerRoman"/>
      <w:lvlText w:val="%6."/>
      <w:lvlJc w:val="right"/>
      <w:pPr>
        <w:ind w:left="4320" w:hanging="180"/>
      </w:pPr>
    </w:lvl>
    <w:lvl w:ilvl="6" w:tplc="C0589C56">
      <w:start w:val="1"/>
      <w:numFmt w:val="decimal"/>
      <w:lvlText w:val="%7."/>
      <w:lvlJc w:val="left"/>
      <w:pPr>
        <w:ind w:left="5040" w:hanging="360"/>
      </w:pPr>
    </w:lvl>
    <w:lvl w:ilvl="7" w:tplc="32CE8E34">
      <w:start w:val="1"/>
      <w:numFmt w:val="lowerLetter"/>
      <w:lvlText w:val="%8."/>
      <w:lvlJc w:val="left"/>
      <w:pPr>
        <w:ind w:left="5760" w:hanging="360"/>
      </w:pPr>
    </w:lvl>
    <w:lvl w:ilvl="8" w:tplc="0CB27992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84475DB"/>
    <w:multiLevelType w:val="hybridMultilevel"/>
    <w:tmpl w:val="37D2BF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5A19348E"/>
    <w:multiLevelType w:val="hybridMultilevel"/>
    <w:tmpl w:val="DAA8F6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C550397"/>
    <w:multiLevelType w:val="hybridMultilevel"/>
    <w:tmpl w:val="F4C81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E455996"/>
    <w:multiLevelType w:val="hybridMultilevel"/>
    <w:tmpl w:val="3C9A610C"/>
    <w:lvl w:ilvl="0" w:tplc="04090001">
      <w:start w:val="1"/>
      <w:numFmt w:val="bullet"/>
      <w:lvlText w:val=""/>
      <w:lvlJc w:val="left"/>
      <w:pPr>
        <w:ind w:left="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80" w:hanging="360"/>
      </w:pPr>
      <w:rPr>
        <w:rFonts w:ascii="Wingdings" w:hAnsi="Wingdings" w:hint="default"/>
      </w:rPr>
    </w:lvl>
  </w:abstractNum>
  <w:abstractNum w:abstractNumId="43" w15:restartNumberingAfterBreak="0">
    <w:nsid w:val="60E3E2E3"/>
    <w:multiLevelType w:val="hybridMultilevel"/>
    <w:tmpl w:val="3B80174E"/>
    <w:lvl w:ilvl="0" w:tplc="6F941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A921C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DA6A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4E7C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BE78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FC18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C8A7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4C2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DEB5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18D1C43"/>
    <w:multiLevelType w:val="hybridMultilevel"/>
    <w:tmpl w:val="E11233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22457A8"/>
    <w:multiLevelType w:val="hybridMultilevel"/>
    <w:tmpl w:val="17289A44"/>
    <w:lvl w:ilvl="0" w:tplc="04090003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46" w15:restartNumberingAfterBreak="0">
    <w:nsid w:val="668419F8"/>
    <w:multiLevelType w:val="hybridMultilevel"/>
    <w:tmpl w:val="01324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9C14D24"/>
    <w:multiLevelType w:val="hybridMultilevel"/>
    <w:tmpl w:val="AF6091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6BDA5EB1"/>
    <w:multiLevelType w:val="hybridMultilevel"/>
    <w:tmpl w:val="B6F6B38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CC1783E"/>
    <w:multiLevelType w:val="hybridMultilevel"/>
    <w:tmpl w:val="64569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0804048"/>
    <w:multiLevelType w:val="hybridMultilevel"/>
    <w:tmpl w:val="A808D38E"/>
    <w:lvl w:ilvl="0" w:tplc="040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51" w15:restartNumberingAfterBreak="0">
    <w:nsid w:val="70926087"/>
    <w:multiLevelType w:val="hybridMultilevel"/>
    <w:tmpl w:val="CBDC3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2737AF9"/>
    <w:multiLevelType w:val="hybridMultilevel"/>
    <w:tmpl w:val="75802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62B316D"/>
    <w:multiLevelType w:val="hybridMultilevel"/>
    <w:tmpl w:val="829C3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67360B9"/>
    <w:multiLevelType w:val="hybridMultilevel"/>
    <w:tmpl w:val="BCD26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69E6899"/>
    <w:multiLevelType w:val="hybridMultilevel"/>
    <w:tmpl w:val="FA5AE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7F65EE5"/>
    <w:multiLevelType w:val="hybridMultilevel"/>
    <w:tmpl w:val="7F822CC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A6C45AF"/>
    <w:multiLevelType w:val="hybridMultilevel"/>
    <w:tmpl w:val="16144CCC"/>
    <w:lvl w:ilvl="0" w:tplc="2D905F84">
      <w:numFmt w:val="bullet"/>
      <w:lvlText w:val="-"/>
      <w:lvlJc w:val="left"/>
      <w:pPr>
        <w:ind w:left="106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num w:numId="1" w16cid:durableId="1401251401">
    <w:abstractNumId w:val="43"/>
  </w:num>
  <w:num w:numId="2" w16cid:durableId="1916737907">
    <w:abstractNumId w:val="26"/>
  </w:num>
  <w:num w:numId="3" w16cid:durableId="541403541">
    <w:abstractNumId w:val="11"/>
  </w:num>
  <w:num w:numId="4" w16cid:durableId="1364593743">
    <w:abstractNumId w:val="38"/>
  </w:num>
  <w:num w:numId="5" w16cid:durableId="945969235">
    <w:abstractNumId w:val="25"/>
  </w:num>
  <w:num w:numId="6" w16cid:durableId="644316471">
    <w:abstractNumId w:val="32"/>
  </w:num>
  <w:num w:numId="7" w16cid:durableId="1833255066">
    <w:abstractNumId w:val="10"/>
  </w:num>
  <w:num w:numId="8" w16cid:durableId="751852164">
    <w:abstractNumId w:val="1"/>
  </w:num>
  <w:num w:numId="9" w16cid:durableId="861165294">
    <w:abstractNumId w:val="28"/>
  </w:num>
  <w:num w:numId="10" w16cid:durableId="1740250723">
    <w:abstractNumId w:val="19"/>
  </w:num>
  <w:num w:numId="11" w16cid:durableId="809371539">
    <w:abstractNumId w:val="5"/>
  </w:num>
  <w:num w:numId="12" w16cid:durableId="1073355558">
    <w:abstractNumId w:val="7"/>
  </w:num>
  <w:num w:numId="13" w16cid:durableId="1588148904">
    <w:abstractNumId w:val="47"/>
  </w:num>
  <w:num w:numId="14" w16cid:durableId="1361130413">
    <w:abstractNumId w:val="4"/>
  </w:num>
  <w:num w:numId="15" w16cid:durableId="2071145960">
    <w:abstractNumId w:val="31"/>
  </w:num>
  <w:num w:numId="16" w16cid:durableId="1798720588">
    <w:abstractNumId w:val="39"/>
  </w:num>
  <w:num w:numId="17" w16cid:durableId="1484276849">
    <w:abstractNumId w:val="21"/>
  </w:num>
  <w:num w:numId="18" w16cid:durableId="779759378">
    <w:abstractNumId w:val="27"/>
  </w:num>
  <w:num w:numId="19" w16cid:durableId="1340041311">
    <w:abstractNumId w:val="42"/>
  </w:num>
  <w:num w:numId="20" w16cid:durableId="660355058">
    <w:abstractNumId w:val="50"/>
  </w:num>
  <w:num w:numId="21" w16cid:durableId="132409381">
    <w:abstractNumId w:val="46"/>
  </w:num>
  <w:num w:numId="22" w16cid:durableId="1954046149">
    <w:abstractNumId w:val="40"/>
  </w:num>
  <w:num w:numId="23" w16cid:durableId="1183981807">
    <w:abstractNumId w:val="23"/>
  </w:num>
  <w:num w:numId="24" w16cid:durableId="548492527">
    <w:abstractNumId w:val="3"/>
  </w:num>
  <w:num w:numId="25" w16cid:durableId="403648417">
    <w:abstractNumId w:val="2"/>
  </w:num>
  <w:num w:numId="26" w16cid:durableId="1966153861">
    <w:abstractNumId w:val="6"/>
  </w:num>
  <w:num w:numId="27" w16cid:durableId="71851670">
    <w:abstractNumId w:val="30"/>
  </w:num>
  <w:num w:numId="28" w16cid:durableId="569459894">
    <w:abstractNumId w:val="13"/>
  </w:num>
  <w:num w:numId="29" w16cid:durableId="1934506064">
    <w:abstractNumId w:val="33"/>
  </w:num>
  <w:num w:numId="30" w16cid:durableId="1297250468">
    <w:abstractNumId w:val="57"/>
  </w:num>
  <w:num w:numId="31" w16cid:durableId="359555109">
    <w:abstractNumId w:val="15"/>
  </w:num>
  <w:num w:numId="32" w16cid:durableId="1145708524">
    <w:abstractNumId w:val="35"/>
  </w:num>
  <w:num w:numId="33" w16cid:durableId="801463504">
    <w:abstractNumId w:val="9"/>
  </w:num>
  <w:num w:numId="34" w16cid:durableId="198247340">
    <w:abstractNumId w:val="44"/>
  </w:num>
  <w:num w:numId="35" w16cid:durableId="840197667">
    <w:abstractNumId w:val="41"/>
  </w:num>
  <w:num w:numId="36" w16cid:durableId="1268929288">
    <w:abstractNumId w:val="24"/>
  </w:num>
  <w:num w:numId="37" w16cid:durableId="1469860606">
    <w:abstractNumId w:val="34"/>
  </w:num>
  <w:num w:numId="38" w16cid:durableId="427891444">
    <w:abstractNumId w:val="18"/>
  </w:num>
  <w:num w:numId="39" w16cid:durableId="267782839">
    <w:abstractNumId w:val="53"/>
  </w:num>
  <w:num w:numId="40" w16cid:durableId="1970240422">
    <w:abstractNumId w:val="52"/>
  </w:num>
  <w:num w:numId="41" w16cid:durableId="538468710">
    <w:abstractNumId w:val="22"/>
  </w:num>
  <w:num w:numId="42" w16cid:durableId="166141883">
    <w:abstractNumId w:val="12"/>
  </w:num>
  <w:num w:numId="43" w16cid:durableId="502942090">
    <w:abstractNumId w:val="0"/>
  </w:num>
  <w:num w:numId="44" w16cid:durableId="394551268">
    <w:abstractNumId w:val="54"/>
  </w:num>
  <w:num w:numId="45" w16cid:durableId="940145144">
    <w:abstractNumId w:val="14"/>
  </w:num>
  <w:num w:numId="46" w16cid:durableId="741223197">
    <w:abstractNumId w:val="29"/>
  </w:num>
  <w:num w:numId="47" w16cid:durableId="873470247">
    <w:abstractNumId w:val="36"/>
  </w:num>
  <w:num w:numId="48" w16cid:durableId="1476675885">
    <w:abstractNumId w:val="20"/>
  </w:num>
  <w:num w:numId="49" w16cid:durableId="485586459">
    <w:abstractNumId w:val="56"/>
  </w:num>
  <w:num w:numId="50" w16cid:durableId="1287156125">
    <w:abstractNumId w:val="48"/>
  </w:num>
  <w:num w:numId="51" w16cid:durableId="1373916751">
    <w:abstractNumId w:val="49"/>
  </w:num>
  <w:num w:numId="52" w16cid:durableId="168984022">
    <w:abstractNumId w:val="17"/>
  </w:num>
  <w:num w:numId="53" w16cid:durableId="62144292">
    <w:abstractNumId w:val="8"/>
  </w:num>
  <w:num w:numId="54" w16cid:durableId="2017878952">
    <w:abstractNumId w:val="55"/>
  </w:num>
  <w:num w:numId="55" w16cid:durableId="1701860151">
    <w:abstractNumId w:val="16"/>
  </w:num>
  <w:num w:numId="56" w16cid:durableId="1530605546">
    <w:abstractNumId w:val="45"/>
  </w:num>
  <w:num w:numId="57" w16cid:durableId="1797261274">
    <w:abstractNumId w:val="51"/>
  </w:num>
  <w:num w:numId="58" w16cid:durableId="156849116">
    <w:abstractNumId w:val="37"/>
  </w:num>
  <w:numIdMacAtCleanup w:val="5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DWIN REYNALDI">
    <w15:presenceInfo w15:providerId="AD" w15:userId="S::U076248@bca.co.id::0f4a2b97-d102-4348-a40f-9dac9fceb0f3"/>
  </w15:person>
  <w15:person w15:author="FERNANDA PATRISIAN">
    <w15:presenceInfo w15:providerId="AD" w15:userId="S::u060242@bca.co.id::7a6b3bb2-321b-4ea6-a280-cf4b11ab63a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hideSpellingErrors/>
  <w:hideGrammaticalErrors/>
  <w:proofState w:spelling="clean" w:grammar="clean"/>
  <w:attachedTemplate r:id="rId1"/>
  <w:linkStyles/>
  <w:stylePaneFormatFilter w:val="5025" w:allStyles="1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C68"/>
    <w:rsid w:val="00000F8A"/>
    <w:rsid w:val="0000301E"/>
    <w:rsid w:val="00003F77"/>
    <w:rsid w:val="00006AF8"/>
    <w:rsid w:val="0001023D"/>
    <w:rsid w:val="00010B30"/>
    <w:rsid w:val="00012002"/>
    <w:rsid w:val="00013459"/>
    <w:rsid w:val="0001690F"/>
    <w:rsid w:val="000176BB"/>
    <w:rsid w:val="00020751"/>
    <w:rsid w:val="0002115C"/>
    <w:rsid w:val="00021590"/>
    <w:rsid w:val="00022D61"/>
    <w:rsid w:val="000256B8"/>
    <w:rsid w:val="000268F9"/>
    <w:rsid w:val="00026A05"/>
    <w:rsid w:val="00030829"/>
    <w:rsid w:val="00031CF5"/>
    <w:rsid w:val="00032CE3"/>
    <w:rsid w:val="000350F4"/>
    <w:rsid w:val="00035865"/>
    <w:rsid w:val="00035DCA"/>
    <w:rsid w:val="00036D55"/>
    <w:rsid w:val="00041014"/>
    <w:rsid w:val="00042600"/>
    <w:rsid w:val="00043181"/>
    <w:rsid w:val="00044288"/>
    <w:rsid w:val="00044AA2"/>
    <w:rsid w:val="00044E5A"/>
    <w:rsid w:val="00045868"/>
    <w:rsid w:val="00045D48"/>
    <w:rsid w:val="00045DA6"/>
    <w:rsid w:val="00046E5E"/>
    <w:rsid w:val="00050BA4"/>
    <w:rsid w:val="00050E66"/>
    <w:rsid w:val="00050E68"/>
    <w:rsid w:val="00052028"/>
    <w:rsid w:val="00053711"/>
    <w:rsid w:val="000545E7"/>
    <w:rsid w:val="00056946"/>
    <w:rsid w:val="00060A43"/>
    <w:rsid w:val="0006136D"/>
    <w:rsid w:val="00061E21"/>
    <w:rsid w:val="00062DC8"/>
    <w:rsid w:val="000659CA"/>
    <w:rsid w:val="00066B26"/>
    <w:rsid w:val="00066ED7"/>
    <w:rsid w:val="00066FBF"/>
    <w:rsid w:val="00071043"/>
    <w:rsid w:val="000715F1"/>
    <w:rsid w:val="000716D1"/>
    <w:rsid w:val="000734B4"/>
    <w:rsid w:val="00075B09"/>
    <w:rsid w:val="00077E7C"/>
    <w:rsid w:val="00082423"/>
    <w:rsid w:val="00082F81"/>
    <w:rsid w:val="00083FA2"/>
    <w:rsid w:val="000842E7"/>
    <w:rsid w:val="00086C8C"/>
    <w:rsid w:val="00087AA0"/>
    <w:rsid w:val="00091298"/>
    <w:rsid w:val="0009314B"/>
    <w:rsid w:val="00094EEF"/>
    <w:rsid w:val="000A0855"/>
    <w:rsid w:val="000A0E46"/>
    <w:rsid w:val="000A19B1"/>
    <w:rsid w:val="000A1DB8"/>
    <w:rsid w:val="000A3683"/>
    <w:rsid w:val="000A3D42"/>
    <w:rsid w:val="000A4FCD"/>
    <w:rsid w:val="000A71B0"/>
    <w:rsid w:val="000A74B1"/>
    <w:rsid w:val="000B0BCE"/>
    <w:rsid w:val="000B1099"/>
    <w:rsid w:val="000B46C9"/>
    <w:rsid w:val="000B50C4"/>
    <w:rsid w:val="000B6DCE"/>
    <w:rsid w:val="000C0E39"/>
    <w:rsid w:val="000C104B"/>
    <w:rsid w:val="000C45BB"/>
    <w:rsid w:val="000C4731"/>
    <w:rsid w:val="000C673F"/>
    <w:rsid w:val="000D0419"/>
    <w:rsid w:val="000D1D16"/>
    <w:rsid w:val="000D3764"/>
    <w:rsid w:val="000D3D1C"/>
    <w:rsid w:val="000D623A"/>
    <w:rsid w:val="000E0E20"/>
    <w:rsid w:val="000E129D"/>
    <w:rsid w:val="000E156A"/>
    <w:rsid w:val="000E1C71"/>
    <w:rsid w:val="000E1C88"/>
    <w:rsid w:val="000E38F3"/>
    <w:rsid w:val="000E3F16"/>
    <w:rsid w:val="000E3FC9"/>
    <w:rsid w:val="000E4EB9"/>
    <w:rsid w:val="000E53C8"/>
    <w:rsid w:val="000F1786"/>
    <w:rsid w:val="000F2CFB"/>
    <w:rsid w:val="000F3FA1"/>
    <w:rsid w:val="000F4061"/>
    <w:rsid w:val="000F5449"/>
    <w:rsid w:val="000F5CAE"/>
    <w:rsid w:val="000F6ABC"/>
    <w:rsid w:val="000F7E24"/>
    <w:rsid w:val="00101986"/>
    <w:rsid w:val="001020DB"/>
    <w:rsid w:val="00103118"/>
    <w:rsid w:val="001075CD"/>
    <w:rsid w:val="00113801"/>
    <w:rsid w:val="00113A32"/>
    <w:rsid w:val="00114473"/>
    <w:rsid w:val="001144BE"/>
    <w:rsid w:val="00116307"/>
    <w:rsid w:val="0012293F"/>
    <w:rsid w:val="00125BFD"/>
    <w:rsid w:val="00125C42"/>
    <w:rsid w:val="001264F9"/>
    <w:rsid w:val="00127AEC"/>
    <w:rsid w:val="0013069E"/>
    <w:rsid w:val="00130A1D"/>
    <w:rsid w:val="00131AC4"/>
    <w:rsid w:val="00133876"/>
    <w:rsid w:val="0013713A"/>
    <w:rsid w:val="0014296B"/>
    <w:rsid w:val="001510C9"/>
    <w:rsid w:val="00152C68"/>
    <w:rsid w:val="00161B26"/>
    <w:rsid w:val="00162407"/>
    <w:rsid w:val="001625E5"/>
    <w:rsid w:val="001630F7"/>
    <w:rsid w:val="00164664"/>
    <w:rsid w:val="00164736"/>
    <w:rsid w:val="00166673"/>
    <w:rsid w:val="00166A20"/>
    <w:rsid w:val="00167523"/>
    <w:rsid w:val="00167761"/>
    <w:rsid w:val="00170C34"/>
    <w:rsid w:val="00171FC7"/>
    <w:rsid w:val="00175D83"/>
    <w:rsid w:val="00176CA3"/>
    <w:rsid w:val="00177066"/>
    <w:rsid w:val="00180052"/>
    <w:rsid w:val="00181B18"/>
    <w:rsid w:val="0019325B"/>
    <w:rsid w:val="0019386B"/>
    <w:rsid w:val="00194878"/>
    <w:rsid w:val="00196940"/>
    <w:rsid w:val="00197412"/>
    <w:rsid w:val="001A0B94"/>
    <w:rsid w:val="001A105C"/>
    <w:rsid w:val="001A14EA"/>
    <w:rsid w:val="001A171D"/>
    <w:rsid w:val="001A19EC"/>
    <w:rsid w:val="001A272C"/>
    <w:rsid w:val="001A3623"/>
    <w:rsid w:val="001A376E"/>
    <w:rsid w:val="001A3E9A"/>
    <w:rsid w:val="001A6289"/>
    <w:rsid w:val="001A73A2"/>
    <w:rsid w:val="001A7A2D"/>
    <w:rsid w:val="001B1D15"/>
    <w:rsid w:val="001B386A"/>
    <w:rsid w:val="001B5C28"/>
    <w:rsid w:val="001C013C"/>
    <w:rsid w:val="001C203B"/>
    <w:rsid w:val="001C39AD"/>
    <w:rsid w:val="001C7054"/>
    <w:rsid w:val="001C72B0"/>
    <w:rsid w:val="001C7865"/>
    <w:rsid w:val="001D0B7D"/>
    <w:rsid w:val="001D1889"/>
    <w:rsid w:val="001D1F30"/>
    <w:rsid w:val="001D3B27"/>
    <w:rsid w:val="001D4D74"/>
    <w:rsid w:val="001D5761"/>
    <w:rsid w:val="001D5AEF"/>
    <w:rsid w:val="001D67A0"/>
    <w:rsid w:val="001D6B13"/>
    <w:rsid w:val="001D7742"/>
    <w:rsid w:val="001E29B3"/>
    <w:rsid w:val="001E2DD3"/>
    <w:rsid w:val="001E46CC"/>
    <w:rsid w:val="001E6478"/>
    <w:rsid w:val="001F0247"/>
    <w:rsid w:val="001F0ACA"/>
    <w:rsid w:val="001F0D04"/>
    <w:rsid w:val="001F1048"/>
    <w:rsid w:val="001F4492"/>
    <w:rsid w:val="001F4CD2"/>
    <w:rsid w:val="001F5A12"/>
    <w:rsid w:val="001F65F3"/>
    <w:rsid w:val="001F69AF"/>
    <w:rsid w:val="001F71BC"/>
    <w:rsid w:val="00201401"/>
    <w:rsid w:val="00201DA1"/>
    <w:rsid w:val="0020267A"/>
    <w:rsid w:val="00204890"/>
    <w:rsid w:val="00205080"/>
    <w:rsid w:val="00205DC3"/>
    <w:rsid w:val="00205F6A"/>
    <w:rsid w:val="0020601B"/>
    <w:rsid w:val="00210433"/>
    <w:rsid w:val="00211376"/>
    <w:rsid w:val="00212C86"/>
    <w:rsid w:val="00214C9B"/>
    <w:rsid w:val="00215CB9"/>
    <w:rsid w:val="00216030"/>
    <w:rsid w:val="00221A4C"/>
    <w:rsid w:val="0022309F"/>
    <w:rsid w:val="00223F10"/>
    <w:rsid w:val="00224E2D"/>
    <w:rsid w:val="00224F0E"/>
    <w:rsid w:val="002254A9"/>
    <w:rsid w:val="002260FF"/>
    <w:rsid w:val="00226A43"/>
    <w:rsid w:val="00226DDE"/>
    <w:rsid w:val="00227EC3"/>
    <w:rsid w:val="00231076"/>
    <w:rsid w:val="00234706"/>
    <w:rsid w:val="00241B83"/>
    <w:rsid w:val="00241EC4"/>
    <w:rsid w:val="00244873"/>
    <w:rsid w:val="0024568C"/>
    <w:rsid w:val="002471D6"/>
    <w:rsid w:val="00250614"/>
    <w:rsid w:val="00252071"/>
    <w:rsid w:val="002556C2"/>
    <w:rsid w:val="00255863"/>
    <w:rsid w:val="002564A1"/>
    <w:rsid w:val="002568D6"/>
    <w:rsid w:val="002569CD"/>
    <w:rsid w:val="00256DBF"/>
    <w:rsid w:val="00260F7F"/>
    <w:rsid w:val="0026184A"/>
    <w:rsid w:val="00262835"/>
    <w:rsid w:val="002628FB"/>
    <w:rsid w:val="0026317F"/>
    <w:rsid w:val="00265CE1"/>
    <w:rsid w:val="0026623B"/>
    <w:rsid w:val="00270311"/>
    <w:rsid w:val="0027169D"/>
    <w:rsid w:val="00273F5D"/>
    <w:rsid w:val="00274E86"/>
    <w:rsid w:val="002752D3"/>
    <w:rsid w:val="002753DE"/>
    <w:rsid w:val="002756BC"/>
    <w:rsid w:val="00277E6F"/>
    <w:rsid w:val="00280474"/>
    <w:rsid w:val="0028059E"/>
    <w:rsid w:val="00284553"/>
    <w:rsid w:val="00285AE2"/>
    <w:rsid w:val="00285D5C"/>
    <w:rsid w:val="00285EEA"/>
    <w:rsid w:val="00286503"/>
    <w:rsid w:val="00286F0E"/>
    <w:rsid w:val="002870E4"/>
    <w:rsid w:val="0029154B"/>
    <w:rsid w:val="002915DD"/>
    <w:rsid w:val="00294403"/>
    <w:rsid w:val="00295C15"/>
    <w:rsid w:val="002974EB"/>
    <w:rsid w:val="00297668"/>
    <w:rsid w:val="002A06EB"/>
    <w:rsid w:val="002A194E"/>
    <w:rsid w:val="002A19A6"/>
    <w:rsid w:val="002A2509"/>
    <w:rsid w:val="002A5008"/>
    <w:rsid w:val="002A5392"/>
    <w:rsid w:val="002A5FEA"/>
    <w:rsid w:val="002A6220"/>
    <w:rsid w:val="002A6E4E"/>
    <w:rsid w:val="002A6FD6"/>
    <w:rsid w:val="002A7011"/>
    <w:rsid w:val="002B14DF"/>
    <w:rsid w:val="002B20AE"/>
    <w:rsid w:val="002C0506"/>
    <w:rsid w:val="002C2E4D"/>
    <w:rsid w:val="002C4820"/>
    <w:rsid w:val="002C6C2A"/>
    <w:rsid w:val="002C79BD"/>
    <w:rsid w:val="002D43F6"/>
    <w:rsid w:val="002D49A0"/>
    <w:rsid w:val="002E134F"/>
    <w:rsid w:val="002E2D1C"/>
    <w:rsid w:val="002E3ECF"/>
    <w:rsid w:val="002E76A2"/>
    <w:rsid w:val="002F33D6"/>
    <w:rsid w:val="002F36DD"/>
    <w:rsid w:val="002F3B69"/>
    <w:rsid w:val="002F3F84"/>
    <w:rsid w:val="002F52DC"/>
    <w:rsid w:val="002F546B"/>
    <w:rsid w:val="002F5861"/>
    <w:rsid w:val="002F6775"/>
    <w:rsid w:val="002F6E87"/>
    <w:rsid w:val="002F7288"/>
    <w:rsid w:val="00301893"/>
    <w:rsid w:val="00306924"/>
    <w:rsid w:val="00313E44"/>
    <w:rsid w:val="00315F75"/>
    <w:rsid w:val="00320A38"/>
    <w:rsid w:val="00331171"/>
    <w:rsid w:val="00331732"/>
    <w:rsid w:val="003327B6"/>
    <w:rsid w:val="003354F1"/>
    <w:rsid w:val="0034105B"/>
    <w:rsid w:val="003430B9"/>
    <w:rsid w:val="0034393D"/>
    <w:rsid w:val="00345A66"/>
    <w:rsid w:val="00345B0B"/>
    <w:rsid w:val="00345E08"/>
    <w:rsid w:val="00351D33"/>
    <w:rsid w:val="003522A9"/>
    <w:rsid w:val="003529FD"/>
    <w:rsid w:val="00353C46"/>
    <w:rsid w:val="00353F87"/>
    <w:rsid w:val="00354569"/>
    <w:rsid w:val="00355696"/>
    <w:rsid w:val="00355CC7"/>
    <w:rsid w:val="00356241"/>
    <w:rsid w:val="00356399"/>
    <w:rsid w:val="0035760B"/>
    <w:rsid w:val="0036370A"/>
    <w:rsid w:val="00365BD0"/>
    <w:rsid w:val="003666F6"/>
    <w:rsid w:val="003674F9"/>
    <w:rsid w:val="003676DF"/>
    <w:rsid w:val="00367732"/>
    <w:rsid w:val="00367F47"/>
    <w:rsid w:val="003703BD"/>
    <w:rsid w:val="00370A7A"/>
    <w:rsid w:val="00371A8F"/>
    <w:rsid w:val="00374675"/>
    <w:rsid w:val="003767FB"/>
    <w:rsid w:val="00377692"/>
    <w:rsid w:val="0037777F"/>
    <w:rsid w:val="00380034"/>
    <w:rsid w:val="003804F4"/>
    <w:rsid w:val="0038084E"/>
    <w:rsid w:val="003819E8"/>
    <w:rsid w:val="003819EB"/>
    <w:rsid w:val="00382A8F"/>
    <w:rsid w:val="00382AB4"/>
    <w:rsid w:val="003844DB"/>
    <w:rsid w:val="00385258"/>
    <w:rsid w:val="00385B3E"/>
    <w:rsid w:val="00386479"/>
    <w:rsid w:val="003908AE"/>
    <w:rsid w:val="00395041"/>
    <w:rsid w:val="003A2070"/>
    <w:rsid w:val="003A2E20"/>
    <w:rsid w:val="003A3A41"/>
    <w:rsid w:val="003A7003"/>
    <w:rsid w:val="003B08AB"/>
    <w:rsid w:val="003B1479"/>
    <w:rsid w:val="003B2105"/>
    <w:rsid w:val="003B3540"/>
    <w:rsid w:val="003B57C0"/>
    <w:rsid w:val="003B5E79"/>
    <w:rsid w:val="003B7BFC"/>
    <w:rsid w:val="003B7F35"/>
    <w:rsid w:val="003C08CB"/>
    <w:rsid w:val="003C1B49"/>
    <w:rsid w:val="003C3405"/>
    <w:rsid w:val="003C35F5"/>
    <w:rsid w:val="003C3A88"/>
    <w:rsid w:val="003C4093"/>
    <w:rsid w:val="003C449B"/>
    <w:rsid w:val="003C5DD5"/>
    <w:rsid w:val="003C6340"/>
    <w:rsid w:val="003C6D86"/>
    <w:rsid w:val="003D189F"/>
    <w:rsid w:val="003D2405"/>
    <w:rsid w:val="003D2FFF"/>
    <w:rsid w:val="003D526F"/>
    <w:rsid w:val="003D53BD"/>
    <w:rsid w:val="003D6B03"/>
    <w:rsid w:val="003D7EDF"/>
    <w:rsid w:val="003E50C7"/>
    <w:rsid w:val="003E5C5A"/>
    <w:rsid w:val="003E5D4C"/>
    <w:rsid w:val="003E69C2"/>
    <w:rsid w:val="003E7AB4"/>
    <w:rsid w:val="003E7F11"/>
    <w:rsid w:val="003F1B92"/>
    <w:rsid w:val="003F28F0"/>
    <w:rsid w:val="003F3288"/>
    <w:rsid w:val="003F35F9"/>
    <w:rsid w:val="003F49FA"/>
    <w:rsid w:val="003F5DDC"/>
    <w:rsid w:val="003F632F"/>
    <w:rsid w:val="003F6AB5"/>
    <w:rsid w:val="004010FE"/>
    <w:rsid w:val="00403A28"/>
    <w:rsid w:val="00403D20"/>
    <w:rsid w:val="0040451E"/>
    <w:rsid w:val="00407C27"/>
    <w:rsid w:val="00410C04"/>
    <w:rsid w:val="00412B69"/>
    <w:rsid w:val="00413101"/>
    <w:rsid w:val="004137D4"/>
    <w:rsid w:val="00415BCD"/>
    <w:rsid w:val="00416CE6"/>
    <w:rsid w:val="00421B6E"/>
    <w:rsid w:val="0042379A"/>
    <w:rsid w:val="00424293"/>
    <w:rsid w:val="00424E12"/>
    <w:rsid w:val="00427DD4"/>
    <w:rsid w:val="0043027D"/>
    <w:rsid w:val="00431ECB"/>
    <w:rsid w:val="00432A1A"/>
    <w:rsid w:val="0043356D"/>
    <w:rsid w:val="00435508"/>
    <w:rsid w:val="00440D27"/>
    <w:rsid w:val="00443DAD"/>
    <w:rsid w:val="004444EA"/>
    <w:rsid w:val="00444ABB"/>
    <w:rsid w:val="00445AE2"/>
    <w:rsid w:val="004503D1"/>
    <w:rsid w:val="004504CB"/>
    <w:rsid w:val="004506BC"/>
    <w:rsid w:val="0045074C"/>
    <w:rsid w:val="0045171D"/>
    <w:rsid w:val="00451BC4"/>
    <w:rsid w:val="0045224A"/>
    <w:rsid w:val="00452A62"/>
    <w:rsid w:val="00454559"/>
    <w:rsid w:val="004554D5"/>
    <w:rsid w:val="00455D75"/>
    <w:rsid w:val="004560B6"/>
    <w:rsid w:val="004573AA"/>
    <w:rsid w:val="00461853"/>
    <w:rsid w:val="00461F8F"/>
    <w:rsid w:val="00462530"/>
    <w:rsid w:val="00462F52"/>
    <w:rsid w:val="00465985"/>
    <w:rsid w:val="00466372"/>
    <w:rsid w:val="00466C4D"/>
    <w:rsid w:val="00470C31"/>
    <w:rsid w:val="00470C93"/>
    <w:rsid w:val="00471533"/>
    <w:rsid w:val="00471786"/>
    <w:rsid w:val="00471809"/>
    <w:rsid w:val="00473DB0"/>
    <w:rsid w:val="00474517"/>
    <w:rsid w:val="004764C3"/>
    <w:rsid w:val="004805E2"/>
    <w:rsid w:val="00481DB1"/>
    <w:rsid w:val="00483F0B"/>
    <w:rsid w:val="00483FAC"/>
    <w:rsid w:val="00484967"/>
    <w:rsid w:val="00485065"/>
    <w:rsid w:val="00485D96"/>
    <w:rsid w:val="00486510"/>
    <w:rsid w:val="004907A0"/>
    <w:rsid w:val="00490EF7"/>
    <w:rsid w:val="004911E1"/>
    <w:rsid w:val="0049144D"/>
    <w:rsid w:val="004928D1"/>
    <w:rsid w:val="00492D61"/>
    <w:rsid w:val="00492E0E"/>
    <w:rsid w:val="00493364"/>
    <w:rsid w:val="004944E9"/>
    <w:rsid w:val="0049559F"/>
    <w:rsid w:val="0049768F"/>
    <w:rsid w:val="0049778A"/>
    <w:rsid w:val="004A1EBE"/>
    <w:rsid w:val="004A3546"/>
    <w:rsid w:val="004A428E"/>
    <w:rsid w:val="004A43C3"/>
    <w:rsid w:val="004A510C"/>
    <w:rsid w:val="004A524C"/>
    <w:rsid w:val="004B0EB5"/>
    <w:rsid w:val="004B4D94"/>
    <w:rsid w:val="004B78D6"/>
    <w:rsid w:val="004B78DC"/>
    <w:rsid w:val="004B7AF1"/>
    <w:rsid w:val="004B7CA6"/>
    <w:rsid w:val="004B7D03"/>
    <w:rsid w:val="004C2B10"/>
    <w:rsid w:val="004C7570"/>
    <w:rsid w:val="004C79EC"/>
    <w:rsid w:val="004C7A3F"/>
    <w:rsid w:val="004C7BA0"/>
    <w:rsid w:val="004C7D54"/>
    <w:rsid w:val="004D0294"/>
    <w:rsid w:val="004D3127"/>
    <w:rsid w:val="004D44D4"/>
    <w:rsid w:val="004D5082"/>
    <w:rsid w:val="004D5345"/>
    <w:rsid w:val="004D7087"/>
    <w:rsid w:val="004D7637"/>
    <w:rsid w:val="004E0B63"/>
    <w:rsid w:val="004E0EE4"/>
    <w:rsid w:val="004E12AD"/>
    <w:rsid w:val="004E1B95"/>
    <w:rsid w:val="004E1D2A"/>
    <w:rsid w:val="004E2035"/>
    <w:rsid w:val="004E4118"/>
    <w:rsid w:val="004E4555"/>
    <w:rsid w:val="004E69BB"/>
    <w:rsid w:val="004E7B54"/>
    <w:rsid w:val="004F1A04"/>
    <w:rsid w:val="004F1EC9"/>
    <w:rsid w:val="004F34A0"/>
    <w:rsid w:val="004F6A80"/>
    <w:rsid w:val="004F79A5"/>
    <w:rsid w:val="00500F01"/>
    <w:rsid w:val="00501E19"/>
    <w:rsid w:val="00502E39"/>
    <w:rsid w:val="00502F87"/>
    <w:rsid w:val="005041DC"/>
    <w:rsid w:val="0050552A"/>
    <w:rsid w:val="0050E7FA"/>
    <w:rsid w:val="00511067"/>
    <w:rsid w:val="00513A88"/>
    <w:rsid w:val="00514A81"/>
    <w:rsid w:val="00514F3A"/>
    <w:rsid w:val="00517635"/>
    <w:rsid w:val="00517C3D"/>
    <w:rsid w:val="00520CBB"/>
    <w:rsid w:val="00520FD3"/>
    <w:rsid w:val="00521437"/>
    <w:rsid w:val="0052519D"/>
    <w:rsid w:val="00526BE2"/>
    <w:rsid w:val="00530583"/>
    <w:rsid w:val="005324D3"/>
    <w:rsid w:val="00532919"/>
    <w:rsid w:val="005335B0"/>
    <w:rsid w:val="005336BB"/>
    <w:rsid w:val="00533EFF"/>
    <w:rsid w:val="00535A70"/>
    <w:rsid w:val="005363BC"/>
    <w:rsid w:val="00537650"/>
    <w:rsid w:val="005378CA"/>
    <w:rsid w:val="005378E5"/>
    <w:rsid w:val="00540E8A"/>
    <w:rsid w:val="00542AEA"/>
    <w:rsid w:val="00542F9B"/>
    <w:rsid w:val="005437B2"/>
    <w:rsid w:val="005451C3"/>
    <w:rsid w:val="00545538"/>
    <w:rsid w:val="0054556C"/>
    <w:rsid w:val="00546288"/>
    <w:rsid w:val="00547081"/>
    <w:rsid w:val="005517A5"/>
    <w:rsid w:val="00551D2C"/>
    <w:rsid w:val="00552200"/>
    <w:rsid w:val="00552405"/>
    <w:rsid w:val="005567CA"/>
    <w:rsid w:val="00561289"/>
    <w:rsid w:val="00562896"/>
    <w:rsid w:val="00562FEA"/>
    <w:rsid w:val="00564F6E"/>
    <w:rsid w:val="0056550E"/>
    <w:rsid w:val="00565538"/>
    <w:rsid w:val="00566E6D"/>
    <w:rsid w:val="00567940"/>
    <w:rsid w:val="005717C0"/>
    <w:rsid w:val="0057198C"/>
    <w:rsid w:val="00571D8C"/>
    <w:rsid w:val="00574847"/>
    <w:rsid w:val="005755EB"/>
    <w:rsid w:val="005759E4"/>
    <w:rsid w:val="00576CC2"/>
    <w:rsid w:val="00577172"/>
    <w:rsid w:val="00577E8D"/>
    <w:rsid w:val="00580929"/>
    <w:rsid w:val="005835A2"/>
    <w:rsid w:val="005837FC"/>
    <w:rsid w:val="0058432B"/>
    <w:rsid w:val="0058478E"/>
    <w:rsid w:val="005847C0"/>
    <w:rsid w:val="005847CD"/>
    <w:rsid w:val="005850C9"/>
    <w:rsid w:val="0058794A"/>
    <w:rsid w:val="00587EF4"/>
    <w:rsid w:val="00591856"/>
    <w:rsid w:val="005949C0"/>
    <w:rsid w:val="00594DEE"/>
    <w:rsid w:val="005A0172"/>
    <w:rsid w:val="005A1A31"/>
    <w:rsid w:val="005A21F1"/>
    <w:rsid w:val="005A5BC4"/>
    <w:rsid w:val="005B0982"/>
    <w:rsid w:val="005B4585"/>
    <w:rsid w:val="005B5663"/>
    <w:rsid w:val="005B78B2"/>
    <w:rsid w:val="005B7FF9"/>
    <w:rsid w:val="005C0185"/>
    <w:rsid w:val="005C04C9"/>
    <w:rsid w:val="005C06F1"/>
    <w:rsid w:val="005C3240"/>
    <w:rsid w:val="005C6523"/>
    <w:rsid w:val="005C6C8E"/>
    <w:rsid w:val="005C6FAF"/>
    <w:rsid w:val="005D120A"/>
    <w:rsid w:val="005D18F5"/>
    <w:rsid w:val="005D38F7"/>
    <w:rsid w:val="005D3ED4"/>
    <w:rsid w:val="005D66B3"/>
    <w:rsid w:val="005D7563"/>
    <w:rsid w:val="005D7709"/>
    <w:rsid w:val="005E10D8"/>
    <w:rsid w:val="005E13AD"/>
    <w:rsid w:val="005E2D3B"/>
    <w:rsid w:val="005E3487"/>
    <w:rsid w:val="005E487B"/>
    <w:rsid w:val="005E5AE1"/>
    <w:rsid w:val="005E5BE8"/>
    <w:rsid w:val="005E70A9"/>
    <w:rsid w:val="005E7547"/>
    <w:rsid w:val="005F16C3"/>
    <w:rsid w:val="005F1E55"/>
    <w:rsid w:val="005F1F07"/>
    <w:rsid w:val="005F27E1"/>
    <w:rsid w:val="005F322A"/>
    <w:rsid w:val="005F3B52"/>
    <w:rsid w:val="005F3D9A"/>
    <w:rsid w:val="005F5F6E"/>
    <w:rsid w:val="005F70EB"/>
    <w:rsid w:val="00600761"/>
    <w:rsid w:val="00601AB7"/>
    <w:rsid w:val="0060216B"/>
    <w:rsid w:val="006021CF"/>
    <w:rsid w:val="006044D4"/>
    <w:rsid w:val="00604E74"/>
    <w:rsid w:val="00606DF8"/>
    <w:rsid w:val="006072CF"/>
    <w:rsid w:val="00611061"/>
    <w:rsid w:val="006125A7"/>
    <w:rsid w:val="00612769"/>
    <w:rsid w:val="006129BD"/>
    <w:rsid w:val="00613528"/>
    <w:rsid w:val="006138FC"/>
    <w:rsid w:val="00621610"/>
    <w:rsid w:val="00621629"/>
    <w:rsid w:val="00622013"/>
    <w:rsid w:val="006229D5"/>
    <w:rsid w:val="00622EE6"/>
    <w:rsid w:val="006247FC"/>
    <w:rsid w:val="00624906"/>
    <w:rsid w:val="00625BA8"/>
    <w:rsid w:val="00625CD6"/>
    <w:rsid w:val="00630C0F"/>
    <w:rsid w:val="0063326E"/>
    <w:rsid w:val="0063331A"/>
    <w:rsid w:val="00636326"/>
    <w:rsid w:val="0063709A"/>
    <w:rsid w:val="006373FE"/>
    <w:rsid w:val="006426C7"/>
    <w:rsid w:val="00642AC7"/>
    <w:rsid w:val="006458F6"/>
    <w:rsid w:val="006460EC"/>
    <w:rsid w:val="0064610A"/>
    <w:rsid w:val="0065217D"/>
    <w:rsid w:val="006525FA"/>
    <w:rsid w:val="0065577F"/>
    <w:rsid w:val="0065799E"/>
    <w:rsid w:val="006601CB"/>
    <w:rsid w:val="00660CAA"/>
    <w:rsid w:val="00661806"/>
    <w:rsid w:val="00664124"/>
    <w:rsid w:val="00666181"/>
    <w:rsid w:val="006669AF"/>
    <w:rsid w:val="00667F9D"/>
    <w:rsid w:val="006717C9"/>
    <w:rsid w:val="0067555E"/>
    <w:rsid w:val="00675F17"/>
    <w:rsid w:val="00677A60"/>
    <w:rsid w:val="00681A75"/>
    <w:rsid w:val="00681C8C"/>
    <w:rsid w:val="00681FAA"/>
    <w:rsid w:val="0068247C"/>
    <w:rsid w:val="00682AE4"/>
    <w:rsid w:val="00683485"/>
    <w:rsid w:val="00686464"/>
    <w:rsid w:val="00687173"/>
    <w:rsid w:val="00691CFA"/>
    <w:rsid w:val="006938B9"/>
    <w:rsid w:val="006946AA"/>
    <w:rsid w:val="00695CF4"/>
    <w:rsid w:val="006965DA"/>
    <w:rsid w:val="00697B1E"/>
    <w:rsid w:val="006A0E09"/>
    <w:rsid w:val="006A1AA6"/>
    <w:rsid w:val="006A3BC2"/>
    <w:rsid w:val="006A4B61"/>
    <w:rsid w:val="006A4DAD"/>
    <w:rsid w:val="006A51A9"/>
    <w:rsid w:val="006B26FB"/>
    <w:rsid w:val="006B46B0"/>
    <w:rsid w:val="006B5600"/>
    <w:rsid w:val="006B58B3"/>
    <w:rsid w:val="006B6726"/>
    <w:rsid w:val="006B6DE7"/>
    <w:rsid w:val="006B79EA"/>
    <w:rsid w:val="006C1877"/>
    <w:rsid w:val="006C37AD"/>
    <w:rsid w:val="006D02B3"/>
    <w:rsid w:val="006D233F"/>
    <w:rsid w:val="006D2F09"/>
    <w:rsid w:val="006D2FE9"/>
    <w:rsid w:val="006D467A"/>
    <w:rsid w:val="006D4B27"/>
    <w:rsid w:val="006D5A36"/>
    <w:rsid w:val="006D5B38"/>
    <w:rsid w:val="006D7DEE"/>
    <w:rsid w:val="006E4A86"/>
    <w:rsid w:val="006E4E89"/>
    <w:rsid w:val="006E5501"/>
    <w:rsid w:val="006E57E4"/>
    <w:rsid w:val="006E5D43"/>
    <w:rsid w:val="006E6047"/>
    <w:rsid w:val="006E62BF"/>
    <w:rsid w:val="006E7DCA"/>
    <w:rsid w:val="006F0105"/>
    <w:rsid w:val="006F01DC"/>
    <w:rsid w:val="006F23CB"/>
    <w:rsid w:val="006F2E04"/>
    <w:rsid w:val="006F393C"/>
    <w:rsid w:val="00701478"/>
    <w:rsid w:val="00702BAA"/>
    <w:rsid w:val="00703F8F"/>
    <w:rsid w:val="00704206"/>
    <w:rsid w:val="00704F7B"/>
    <w:rsid w:val="0070524D"/>
    <w:rsid w:val="007072C2"/>
    <w:rsid w:val="00707BB0"/>
    <w:rsid w:val="007111E6"/>
    <w:rsid w:val="00712BF2"/>
    <w:rsid w:val="00712F76"/>
    <w:rsid w:val="0071373F"/>
    <w:rsid w:val="0071465C"/>
    <w:rsid w:val="00714D8A"/>
    <w:rsid w:val="007167B6"/>
    <w:rsid w:val="0071786C"/>
    <w:rsid w:val="00721E82"/>
    <w:rsid w:val="00722098"/>
    <w:rsid w:val="00725218"/>
    <w:rsid w:val="0072528A"/>
    <w:rsid w:val="00725E7C"/>
    <w:rsid w:val="00727BD4"/>
    <w:rsid w:val="00730B72"/>
    <w:rsid w:val="007321A3"/>
    <w:rsid w:val="00732527"/>
    <w:rsid w:val="007336DB"/>
    <w:rsid w:val="007354C4"/>
    <w:rsid w:val="00736279"/>
    <w:rsid w:val="007414AC"/>
    <w:rsid w:val="0074257A"/>
    <w:rsid w:val="0074352A"/>
    <w:rsid w:val="00744CC1"/>
    <w:rsid w:val="007457F0"/>
    <w:rsid w:val="00752C2F"/>
    <w:rsid w:val="00753A46"/>
    <w:rsid w:val="00755546"/>
    <w:rsid w:val="007569A2"/>
    <w:rsid w:val="00762FAE"/>
    <w:rsid w:val="007633C6"/>
    <w:rsid w:val="0077012D"/>
    <w:rsid w:val="00770859"/>
    <w:rsid w:val="00771066"/>
    <w:rsid w:val="0077174C"/>
    <w:rsid w:val="00773842"/>
    <w:rsid w:val="0077409A"/>
    <w:rsid w:val="007745FF"/>
    <w:rsid w:val="00774856"/>
    <w:rsid w:val="00775405"/>
    <w:rsid w:val="007776CC"/>
    <w:rsid w:val="007778E8"/>
    <w:rsid w:val="00780E20"/>
    <w:rsid w:val="0078207C"/>
    <w:rsid w:val="007834B7"/>
    <w:rsid w:val="00783692"/>
    <w:rsid w:val="0078514B"/>
    <w:rsid w:val="00787040"/>
    <w:rsid w:val="007905DC"/>
    <w:rsid w:val="007932A8"/>
    <w:rsid w:val="00795ED7"/>
    <w:rsid w:val="007A1F60"/>
    <w:rsid w:val="007A4A30"/>
    <w:rsid w:val="007A7674"/>
    <w:rsid w:val="007B347B"/>
    <w:rsid w:val="007B362F"/>
    <w:rsid w:val="007B71AE"/>
    <w:rsid w:val="007B7EA1"/>
    <w:rsid w:val="007C04A1"/>
    <w:rsid w:val="007C2162"/>
    <w:rsid w:val="007C26AB"/>
    <w:rsid w:val="007C2F9B"/>
    <w:rsid w:val="007C6EF0"/>
    <w:rsid w:val="007C6FE8"/>
    <w:rsid w:val="007D0735"/>
    <w:rsid w:val="007D30D7"/>
    <w:rsid w:val="007D3BB2"/>
    <w:rsid w:val="007D3EA0"/>
    <w:rsid w:val="007D4240"/>
    <w:rsid w:val="007D4D05"/>
    <w:rsid w:val="007D4ED1"/>
    <w:rsid w:val="007D67A0"/>
    <w:rsid w:val="007D7681"/>
    <w:rsid w:val="007E0A4F"/>
    <w:rsid w:val="007E411C"/>
    <w:rsid w:val="007E4D3E"/>
    <w:rsid w:val="007E5573"/>
    <w:rsid w:val="007F2D57"/>
    <w:rsid w:val="007F3D52"/>
    <w:rsid w:val="007F61BC"/>
    <w:rsid w:val="007F6528"/>
    <w:rsid w:val="007F69FE"/>
    <w:rsid w:val="0080055A"/>
    <w:rsid w:val="008116E3"/>
    <w:rsid w:val="00812B40"/>
    <w:rsid w:val="00813B12"/>
    <w:rsid w:val="00814297"/>
    <w:rsid w:val="00815075"/>
    <w:rsid w:val="00817217"/>
    <w:rsid w:val="0082066A"/>
    <w:rsid w:val="0082153B"/>
    <w:rsid w:val="00821ACE"/>
    <w:rsid w:val="00821CD6"/>
    <w:rsid w:val="00821D1A"/>
    <w:rsid w:val="008246C8"/>
    <w:rsid w:val="0082476C"/>
    <w:rsid w:val="00827E06"/>
    <w:rsid w:val="00831700"/>
    <w:rsid w:val="00831B57"/>
    <w:rsid w:val="008321AB"/>
    <w:rsid w:val="00832C3C"/>
    <w:rsid w:val="00834720"/>
    <w:rsid w:val="008351F3"/>
    <w:rsid w:val="0083582A"/>
    <w:rsid w:val="00836095"/>
    <w:rsid w:val="00837368"/>
    <w:rsid w:val="00837E3F"/>
    <w:rsid w:val="00840F75"/>
    <w:rsid w:val="00842096"/>
    <w:rsid w:val="008437F6"/>
    <w:rsid w:val="00843CA6"/>
    <w:rsid w:val="0084449B"/>
    <w:rsid w:val="008459B5"/>
    <w:rsid w:val="00846B75"/>
    <w:rsid w:val="00847FD5"/>
    <w:rsid w:val="0085098E"/>
    <w:rsid w:val="00850E1A"/>
    <w:rsid w:val="0085178D"/>
    <w:rsid w:val="0085244C"/>
    <w:rsid w:val="0085465E"/>
    <w:rsid w:val="00854961"/>
    <w:rsid w:val="00857018"/>
    <w:rsid w:val="00857EBD"/>
    <w:rsid w:val="00860E86"/>
    <w:rsid w:val="00862290"/>
    <w:rsid w:val="00862C22"/>
    <w:rsid w:val="00863105"/>
    <w:rsid w:val="00866AFC"/>
    <w:rsid w:val="00871C3F"/>
    <w:rsid w:val="00872540"/>
    <w:rsid w:val="008743BD"/>
    <w:rsid w:val="008774A7"/>
    <w:rsid w:val="00880778"/>
    <w:rsid w:val="00880A76"/>
    <w:rsid w:val="008816EE"/>
    <w:rsid w:val="00883D6C"/>
    <w:rsid w:val="008841C9"/>
    <w:rsid w:val="008879F1"/>
    <w:rsid w:val="00890F41"/>
    <w:rsid w:val="00891B81"/>
    <w:rsid w:val="00893D94"/>
    <w:rsid w:val="00894C67"/>
    <w:rsid w:val="008A1D59"/>
    <w:rsid w:val="008A49BF"/>
    <w:rsid w:val="008A5577"/>
    <w:rsid w:val="008A5A91"/>
    <w:rsid w:val="008A65D4"/>
    <w:rsid w:val="008A78A8"/>
    <w:rsid w:val="008A7A52"/>
    <w:rsid w:val="008B1765"/>
    <w:rsid w:val="008B2412"/>
    <w:rsid w:val="008B283A"/>
    <w:rsid w:val="008B3AB7"/>
    <w:rsid w:val="008B452C"/>
    <w:rsid w:val="008B519E"/>
    <w:rsid w:val="008B5B8F"/>
    <w:rsid w:val="008B6C68"/>
    <w:rsid w:val="008B7D00"/>
    <w:rsid w:val="008C05A3"/>
    <w:rsid w:val="008C3133"/>
    <w:rsid w:val="008C4601"/>
    <w:rsid w:val="008C6AB9"/>
    <w:rsid w:val="008C7E7E"/>
    <w:rsid w:val="008D054E"/>
    <w:rsid w:val="008D0743"/>
    <w:rsid w:val="008D0E13"/>
    <w:rsid w:val="008D123E"/>
    <w:rsid w:val="008D1B03"/>
    <w:rsid w:val="008D1E9B"/>
    <w:rsid w:val="008D2606"/>
    <w:rsid w:val="008D2FC4"/>
    <w:rsid w:val="008D32EF"/>
    <w:rsid w:val="008D58EA"/>
    <w:rsid w:val="008D6776"/>
    <w:rsid w:val="008D7D49"/>
    <w:rsid w:val="008E063D"/>
    <w:rsid w:val="008E2F68"/>
    <w:rsid w:val="008E4A19"/>
    <w:rsid w:val="008E53B2"/>
    <w:rsid w:val="008E61FB"/>
    <w:rsid w:val="008E720E"/>
    <w:rsid w:val="008F091B"/>
    <w:rsid w:val="008F3FC1"/>
    <w:rsid w:val="008F697C"/>
    <w:rsid w:val="008F6F23"/>
    <w:rsid w:val="00900638"/>
    <w:rsid w:val="00901A77"/>
    <w:rsid w:val="00901D87"/>
    <w:rsid w:val="00902674"/>
    <w:rsid w:val="00905E47"/>
    <w:rsid w:val="00906E31"/>
    <w:rsid w:val="00907F59"/>
    <w:rsid w:val="00910BED"/>
    <w:rsid w:val="00912647"/>
    <w:rsid w:val="00913D34"/>
    <w:rsid w:val="0091507F"/>
    <w:rsid w:val="0091590D"/>
    <w:rsid w:val="0091707D"/>
    <w:rsid w:val="009173FF"/>
    <w:rsid w:val="00920017"/>
    <w:rsid w:val="00920DA4"/>
    <w:rsid w:val="00920EB6"/>
    <w:rsid w:val="00921062"/>
    <w:rsid w:val="00921204"/>
    <w:rsid w:val="009220AD"/>
    <w:rsid w:val="0092246B"/>
    <w:rsid w:val="00923E21"/>
    <w:rsid w:val="00924F34"/>
    <w:rsid w:val="00925740"/>
    <w:rsid w:val="00933227"/>
    <w:rsid w:val="00935297"/>
    <w:rsid w:val="00936193"/>
    <w:rsid w:val="009376D5"/>
    <w:rsid w:val="009377BE"/>
    <w:rsid w:val="00937883"/>
    <w:rsid w:val="00937E71"/>
    <w:rsid w:val="00940F54"/>
    <w:rsid w:val="00941629"/>
    <w:rsid w:val="00942B02"/>
    <w:rsid w:val="00942FD5"/>
    <w:rsid w:val="00943E75"/>
    <w:rsid w:val="00944C7B"/>
    <w:rsid w:val="009460F6"/>
    <w:rsid w:val="00946BAB"/>
    <w:rsid w:val="009472A8"/>
    <w:rsid w:val="009515C5"/>
    <w:rsid w:val="0095191D"/>
    <w:rsid w:val="00951F6C"/>
    <w:rsid w:val="00953F14"/>
    <w:rsid w:val="00956341"/>
    <w:rsid w:val="0095641C"/>
    <w:rsid w:val="00956DA7"/>
    <w:rsid w:val="00957E90"/>
    <w:rsid w:val="00960F49"/>
    <w:rsid w:val="0096165C"/>
    <w:rsid w:val="00962EAD"/>
    <w:rsid w:val="00963819"/>
    <w:rsid w:val="00965555"/>
    <w:rsid w:val="00967365"/>
    <w:rsid w:val="00970CAC"/>
    <w:rsid w:val="00972FA3"/>
    <w:rsid w:val="00974329"/>
    <w:rsid w:val="00976C69"/>
    <w:rsid w:val="0098199A"/>
    <w:rsid w:val="009825B9"/>
    <w:rsid w:val="00982C08"/>
    <w:rsid w:val="009830A3"/>
    <w:rsid w:val="00983B29"/>
    <w:rsid w:val="009854F4"/>
    <w:rsid w:val="00985E41"/>
    <w:rsid w:val="00986815"/>
    <w:rsid w:val="009900D9"/>
    <w:rsid w:val="00991282"/>
    <w:rsid w:val="00994427"/>
    <w:rsid w:val="00994BDC"/>
    <w:rsid w:val="0099720F"/>
    <w:rsid w:val="00997D4D"/>
    <w:rsid w:val="009A17A2"/>
    <w:rsid w:val="009A3308"/>
    <w:rsid w:val="009A66D0"/>
    <w:rsid w:val="009A6788"/>
    <w:rsid w:val="009A6DEE"/>
    <w:rsid w:val="009A7CF7"/>
    <w:rsid w:val="009B0015"/>
    <w:rsid w:val="009B0C70"/>
    <w:rsid w:val="009B2B8D"/>
    <w:rsid w:val="009B34F0"/>
    <w:rsid w:val="009B39BD"/>
    <w:rsid w:val="009B3A28"/>
    <w:rsid w:val="009B4EBE"/>
    <w:rsid w:val="009B7379"/>
    <w:rsid w:val="009C0C7E"/>
    <w:rsid w:val="009C2EFD"/>
    <w:rsid w:val="009C38FA"/>
    <w:rsid w:val="009C41E6"/>
    <w:rsid w:val="009C7B02"/>
    <w:rsid w:val="009D2B9C"/>
    <w:rsid w:val="009D3363"/>
    <w:rsid w:val="009D384A"/>
    <w:rsid w:val="009D678D"/>
    <w:rsid w:val="009D720A"/>
    <w:rsid w:val="009D7A2D"/>
    <w:rsid w:val="009E1709"/>
    <w:rsid w:val="009E3032"/>
    <w:rsid w:val="009E5B36"/>
    <w:rsid w:val="009F0B3C"/>
    <w:rsid w:val="009F0D82"/>
    <w:rsid w:val="009F0FF8"/>
    <w:rsid w:val="009F2A95"/>
    <w:rsid w:val="009F310F"/>
    <w:rsid w:val="009F40C5"/>
    <w:rsid w:val="009F7972"/>
    <w:rsid w:val="009F7C4E"/>
    <w:rsid w:val="00A01A41"/>
    <w:rsid w:val="00A02B03"/>
    <w:rsid w:val="00A05499"/>
    <w:rsid w:val="00A05906"/>
    <w:rsid w:val="00A07F62"/>
    <w:rsid w:val="00A10CC0"/>
    <w:rsid w:val="00A118EA"/>
    <w:rsid w:val="00A11E26"/>
    <w:rsid w:val="00A123A4"/>
    <w:rsid w:val="00A1279D"/>
    <w:rsid w:val="00A12FA7"/>
    <w:rsid w:val="00A156D7"/>
    <w:rsid w:val="00A1726A"/>
    <w:rsid w:val="00A22309"/>
    <w:rsid w:val="00A23A3F"/>
    <w:rsid w:val="00A23B53"/>
    <w:rsid w:val="00A241FC"/>
    <w:rsid w:val="00A24386"/>
    <w:rsid w:val="00A24B40"/>
    <w:rsid w:val="00A25057"/>
    <w:rsid w:val="00A25EC7"/>
    <w:rsid w:val="00A26E24"/>
    <w:rsid w:val="00A26E2A"/>
    <w:rsid w:val="00A30FE0"/>
    <w:rsid w:val="00A32296"/>
    <w:rsid w:val="00A32614"/>
    <w:rsid w:val="00A32B6F"/>
    <w:rsid w:val="00A35BFB"/>
    <w:rsid w:val="00A37820"/>
    <w:rsid w:val="00A41C2E"/>
    <w:rsid w:val="00A43B95"/>
    <w:rsid w:val="00A449B3"/>
    <w:rsid w:val="00A45DE6"/>
    <w:rsid w:val="00A46EDD"/>
    <w:rsid w:val="00A50E9D"/>
    <w:rsid w:val="00A5158D"/>
    <w:rsid w:val="00A515F7"/>
    <w:rsid w:val="00A516C3"/>
    <w:rsid w:val="00A51DEC"/>
    <w:rsid w:val="00A52F52"/>
    <w:rsid w:val="00A52F76"/>
    <w:rsid w:val="00A54147"/>
    <w:rsid w:val="00A54AFB"/>
    <w:rsid w:val="00A54BCC"/>
    <w:rsid w:val="00A56641"/>
    <w:rsid w:val="00A6018E"/>
    <w:rsid w:val="00A630D7"/>
    <w:rsid w:val="00A6337B"/>
    <w:rsid w:val="00A65F27"/>
    <w:rsid w:val="00A671D0"/>
    <w:rsid w:val="00A7719B"/>
    <w:rsid w:val="00A81672"/>
    <w:rsid w:val="00A81D7A"/>
    <w:rsid w:val="00A8207D"/>
    <w:rsid w:val="00A84C78"/>
    <w:rsid w:val="00A85690"/>
    <w:rsid w:val="00A9062F"/>
    <w:rsid w:val="00A90EE9"/>
    <w:rsid w:val="00A9122B"/>
    <w:rsid w:val="00A91F52"/>
    <w:rsid w:val="00A94F97"/>
    <w:rsid w:val="00A95554"/>
    <w:rsid w:val="00A97E29"/>
    <w:rsid w:val="00AA0AC2"/>
    <w:rsid w:val="00AA1BF6"/>
    <w:rsid w:val="00AA2D71"/>
    <w:rsid w:val="00AA2EF4"/>
    <w:rsid w:val="00AA5983"/>
    <w:rsid w:val="00AA5DB9"/>
    <w:rsid w:val="00AA7FA3"/>
    <w:rsid w:val="00AB2104"/>
    <w:rsid w:val="00AB6316"/>
    <w:rsid w:val="00AB6C22"/>
    <w:rsid w:val="00AB6F86"/>
    <w:rsid w:val="00AB7416"/>
    <w:rsid w:val="00AB7489"/>
    <w:rsid w:val="00AC1467"/>
    <w:rsid w:val="00AC1FD7"/>
    <w:rsid w:val="00AC58B3"/>
    <w:rsid w:val="00AC5F60"/>
    <w:rsid w:val="00AC7A88"/>
    <w:rsid w:val="00AD2A24"/>
    <w:rsid w:val="00AD4477"/>
    <w:rsid w:val="00AD51E8"/>
    <w:rsid w:val="00AD59AD"/>
    <w:rsid w:val="00AD62F6"/>
    <w:rsid w:val="00AD6A3D"/>
    <w:rsid w:val="00AD720A"/>
    <w:rsid w:val="00AD7778"/>
    <w:rsid w:val="00AE2C1C"/>
    <w:rsid w:val="00AF202B"/>
    <w:rsid w:val="00AF37E4"/>
    <w:rsid w:val="00AF40C5"/>
    <w:rsid w:val="00AF4A4A"/>
    <w:rsid w:val="00AF4FAE"/>
    <w:rsid w:val="00AF5455"/>
    <w:rsid w:val="00AF5474"/>
    <w:rsid w:val="00AF5E3B"/>
    <w:rsid w:val="00AF646F"/>
    <w:rsid w:val="00AF7126"/>
    <w:rsid w:val="00AF7391"/>
    <w:rsid w:val="00B018AC"/>
    <w:rsid w:val="00B027D4"/>
    <w:rsid w:val="00B06094"/>
    <w:rsid w:val="00B07B29"/>
    <w:rsid w:val="00B10028"/>
    <w:rsid w:val="00B10048"/>
    <w:rsid w:val="00B10690"/>
    <w:rsid w:val="00B13599"/>
    <w:rsid w:val="00B13957"/>
    <w:rsid w:val="00B14E7D"/>
    <w:rsid w:val="00B176C5"/>
    <w:rsid w:val="00B206B0"/>
    <w:rsid w:val="00B207CB"/>
    <w:rsid w:val="00B20B41"/>
    <w:rsid w:val="00B214E8"/>
    <w:rsid w:val="00B21CEA"/>
    <w:rsid w:val="00B24D4B"/>
    <w:rsid w:val="00B2626D"/>
    <w:rsid w:val="00B26DA4"/>
    <w:rsid w:val="00B277E7"/>
    <w:rsid w:val="00B308B8"/>
    <w:rsid w:val="00B30969"/>
    <w:rsid w:val="00B3217F"/>
    <w:rsid w:val="00B32C94"/>
    <w:rsid w:val="00B35CCB"/>
    <w:rsid w:val="00B362CB"/>
    <w:rsid w:val="00B375C3"/>
    <w:rsid w:val="00B4031F"/>
    <w:rsid w:val="00B4122C"/>
    <w:rsid w:val="00B4211E"/>
    <w:rsid w:val="00B43C94"/>
    <w:rsid w:val="00B44214"/>
    <w:rsid w:val="00B45DA9"/>
    <w:rsid w:val="00B46A72"/>
    <w:rsid w:val="00B4726E"/>
    <w:rsid w:val="00B47D3B"/>
    <w:rsid w:val="00B55736"/>
    <w:rsid w:val="00B57185"/>
    <w:rsid w:val="00B5776A"/>
    <w:rsid w:val="00B60945"/>
    <w:rsid w:val="00B6231C"/>
    <w:rsid w:val="00B625D5"/>
    <w:rsid w:val="00B6386D"/>
    <w:rsid w:val="00B640AB"/>
    <w:rsid w:val="00B701E0"/>
    <w:rsid w:val="00B71137"/>
    <w:rsid w:val="00B7231C"/>
    <w:rsid w:val="00B72B70"/>
    <w:rsid w:val="00B74A72"/>
    <w:rsid w:val="00B75567"/>
    <w:rsid w:val="00B77E32"/>
    <w:rsid w:val="00B80942"/>
    <w:rsid w:val="00B816AA"/>
    <w:rsid w:val="00B8388C"/>
    <w:rsid w:val="00B84817"/>
    <w:rsid w:val="00B87123"/>
    <w:rsid w:val="00B90C4B"/>
    <w:rsid w:val="00B91479"/>
    <w:rsid w:val="00B91985"/>
    <w:rsid w:val="00B9205A"/>
    <w:rsid w:val="00B928BB"/>
    <w:rsid w:val="00B93621"/>
    <w:rsid w:val="00B9668C"/>
    <w:rsid w:val="00B96A2E"/>
    <w:rsid w:val="00B96CB5"/>
    <w:rsid w:val="00B96DBD"/>
    <w:rsid w:val="00BA0EF9"/>
    <w:rsid w:val="00BA28FE"/>
    <w:rsid w:val="00BA385C"/>
    <w:rsid w:val="00BA69B6"/>
    <w:rsid w:val="00BA6C5E"/>
    <w:rsid w:val="00BB07E4"/>
    <w:rsid w:val="00BB13F1"/>
    <w:rsid w:val="00BB3D5E"/>
    <w:rsid w:val="00BB76E3"/>
    <w:rsid w:val="00BB7BC7"/>
    <w:rsid w:val="00BB7D6B"/>
    <w:rsid w:val="00BC0C55"/>
    <w:rsid w:val="00BC2FCD"/>
    <w:rsid w:val="00BC3017"/>
    <w:rsid w:val="00BC3835"/>
    <w:rsid w:val="00BC39B4"/>
    <w:rsid w:val="00BC5D6B"/>
    <w:rsid w:val="00BC5FFD"/>
    <w:rsid w:val="00BC6D42"/>
    <w:rsid w:val="00BD21C3"/>
    <w:rsid w:val="00BD38FD"/>
    <w:rsid w:val="00BD6CC3"/>
    <w:rsid w:val="00BE0766"/>
    <w:rsid w:val="00BE076D"/>
    <w:rsid w:val="00BE2040"/>
    <w:rsid w:val="00BE2BF2"/>
    <w:rsid w:val="00BE3896"/>
    <w:rsid w:val="00BE6593"/>
    <w:rsid w:val="00BE7E97"/>
    <w:rsid w:val="00BF1B20"/>
    <w:rsid w:val="00BF3EB5"/>
    <w:rsid w:val="00BF465C"/>
    <w:rsid w:val="00C038A4"/>
    <w:rsid w:val="00C04376"/>
    <w:rsid w:val="00C05175"/>
    <w:rsid w:val="00C053D5"/>
    <w:rsid w:val="00C0636D"/>
    <w:rsid w:val="00C103C7"/>
    <w:rsid w:val="00C1045C"/>
    <w:rsid w:val="00C111A2"/>
    <w:rsid w:val="00C147A9"/>
    <w:rsid w:val="00C15494"/>
    <w:rsid w:val="00C168AC"/>
    <w:rsid w:val="00C2349F"/>
    <w:rsid w:val="00C236A5"/>
    <w:rsid w:val="00C31465"/>
    <w:rsid w:val="00C3271E"/>
    <w:rsid w:val="00C3400C"/>
    <w:rsid w:val="00C35E96"/>
    <w:rsid w:val="00C36268"/>
    <w:rsid w:val="00C41ED8"/>
    <w:rsid w:val="00C41F66"/>
    <w:rsid w:val="00C4359F"/>
    <w:rsid w:val="00C452E5"/>
    <w:rsid w:val="00C45638"/>
    <w:rsid w:val="00C474C6"/>
    <w:rsid w:val="00C47FF9"/>
    <w:rsid w:val="00C5064D"/>
    <w:rsid w:val="00C50F97"/>
    <w:rsid w:val="00C52FD4"/>
    <w:rsid w:val="00C60AE8"/>
    <w:rsid w:val="00C61572"/>
    <w:rsid w:val="00C61709"/>
    <w:rsid w:val="00C62366"/>
    <w:rsid w:val="00C64863"/>
    <w:rsid w:val="00C65B81"/>
    <w:rsid w:val="00C66714"/>
    <w:rsid w:val="00C6761B"/>
    <w:rsid w:val="00C67F98"/>
    <w:rsid w:val="00C7121A"/>
    <w:rsid w:val="00C713C3"/>
    <w:rsid w:val="00C75305"/>
    <w:rsid w:val="00C80A67"/>
    <w:rsid w:val="00C82041"/>
    <w:rsid w:val="00C8245B"/>
    <w:rsid w:val="00C84D51"/>
    <w:rsid w:val="00C86846"/>
    <w:rsid w:val="00C86C53"/>
    <w:rsid w:val="00C86CC9"/>
    <w:rsid w:val="00C87B12"/>
    <w:rsid w:val="00C90065"/>
    <w:rsid w:val="00C9310A"/>
    <w:rsid w:val="00C95DBA"/>
    <w:rsid w:val="00C96165"/>
    <w:rsid w:val="00C96881"/>
    <w:rsid w:val="00C97ABF"/>
    <w:rsid w:val="00CA1B9F"/>
    <w:rsid w:val="00CA23BD"/>
    <w:rsid w:val="00CA5124"/>
    <w:rsid w:val="00CA5C8F"/>
    <w:rsid w:val="00CA6155"/>
    <w:rsid w:val="00CB3961"/>
    <w:rsid w:val="00CB6A8C"/>
    <w:rsid w:val="00CC0DE3"/>
    <w:rsid w:val="00CC12BD"/>
    <w:rsid w:val="00CC2373"/>
    <w:rsid w:val="00CC4065"/>
    <w:rsid w:val="00CC5DE5"/>
    <w:rsid w:val="00CC7A68"/>
    <w:rsid w:val="00CD1D41"/>
    <w:rsid w:val="00CD2456"/>
    <w:rsid w:val="00CD3649"/>
    <w:rsid w:val="00CD4CBF"/>
    <w:rsid w:val="00CD541D"/>
    <w:rsid w:val="00CD6631"/>
    <w:rsid w:val="00CE075B"/>
    <w:rsid w:val="00CE09F7"/>
    <w:rsid w:val="00CE3490"/>
    <w:rsid w:val="00CE3495"/>
    <w:rsid w:val="00CE5E05"/>
    <w:rsid w:val="00CE617B"/>
    <w:rsid w:val="00CE70A6"/>
    <w:rsid w:val="00CF031A"/>
    <w:rsid w:val="00CF031D"/>
    <w:rsid w:val="00CF0427"/>
    <w:rsid w:val="00CF0C50"/>
    <w:rsid w:val="00CF22E7"/>
    <w:rsid w:val="00CF2CF4"/>
    <w:rsid w:val="00CF6954"/>
    <w:rsid w:val="00CF726D"/>
    <w:rsid w:val="00D06492"/>
    <w:rsid w:val="00D07C3C"/>
    <w:rsid w:val="00D11EF5"/>
    <w:rsid w:val="00D12C37"/>
    <w:rsid w:val="00D1427B"/>
    <w:rsid w:val="00D23D1D"/>
    <w:rsid w:val="00D24758"/>
    <w:rsid w:val="00D24B61"/>
    <w:rsid w:val="00D2618F"/>
    <w:rsid w:val="00D2658E"/>
    <w:rsid w:val="00D26ECD"/>
    <w:rsid w:val="00D27E45"/>
    <w:rsid w:val="00D305C9"/>
    <w:rsid w:val="00D31083"/>
    <w:rsid w:val="00D31A19"/>
    <w:rsid w:val="00D3241E"/>
    <w:rsid w:val="00D325AF"/>
    <w:rsid w:val="00D33544"/>
    <w:rsid w:val="00D34672"/>
    <w:rsid w:val="00D422E8"/>
    <w:rsid w:val="00D42544"/>
    <w:rsid w:val="00D4533E"/>
    <w:rsid w:val="00D454E1"/>
    <w:rsid w:val="00D46890"/>
    <w:rsid w:val="00D469A1"/>
    <w:rsid w:val="00D50320"/>
    <w:rsid w:val="00D510F8"/>
    <w:rsid w:val="00D5275A"/>
    <w:rsid w:val="00D53413"/>
    <w:rsid w:val="00D5369B"/>
    <w:rsid w:val="00D54E61"/>
    <w:rsid w:val="00D554B4"/>
    <w:rsid w:val="00D55B30"/>
    <w:rsid w:val="00D61798"/>
    <w:rsid w:val="00D61990"/>
    <w:rsid w:val="00D6266C"/>
    <w:rsid w:val="00D631B9"/>
    <w:rsid w:val="00D6478A"/>
    <w:rsid w:val="00D64BE4"/>
    <w:rsid w:val="00D66705"/>
    <w:rsid w:val="00D66710"/>
    <w:rsid w:val="00D6790D"/>
    <w:rsid w:val="00D706C7"/>
    <w:rsid w:val="00D70DCF"/>
    <w:rsid w:val="00D7362B"/>
    <w:rsid w:val="00D74179"/>
    <w:rsid w:val="00D74531"/>
    <w:rsid w:val="00D74B33"/>
    <w:rsid w:val="00D75CFE"/>
    <w:rsid w:val="00D77C04"/>
    <w:rsid w:val="00D807B3"/>
    <w:rsid w:val="00D808CE"/>
    <w:rsid w:val="00D840ED"/>
    <w:rsid w:val="00D846A0"/>
    <w:rsid w:val="00D84AA5"/>
    <w:rsid w:val="00D86BB2"/>
    <w:rsid w:val="00D9033C"/>
    <w:rsid w:val="00D92023"/>
    <w:rsid w:val="00D925AA"/>
    <w:rsid w:val="00D93B94"/>
    <w:rsid w:val="00D95195"/>
    <w:rsid w:val="00D9648B"/>
    <w:rsid w:val="00D96B07"/>
    <w:rsid w:val="00DA09B7"/>
    <w:rsid w:val="00DA1044"/>
    <w:rsid w:val="00DA1657"/>
    <w:rsid w:val="00DA3408"/>
    <w:rsid w:val="00DA3BB8"/>
    <w:rsid w:val="00DA4960"/>
    <w:rsid w:val="00DA563D"/>
    <w:rsid w:val="00DB1869"/>
    <w:rsid w:val="00DB490C"/>
    <w:rsid w:val="00DB499F"/>
    <w:rsid w:val="00DB5961"/>
    <w:rsid w:val="00DB64E0"/>
    <w:rsid w:val="00DB6E67"/>
    <w:rsid w:val="00DC648B"/>
    <w:rsid w:val="00DC7AD1"/>
    <w:rsid w:val="00DD1752"/>
    <w:rsid w:val="00DD25F2"/>
    <w:rsid w:val="00DD3337"/>
    <w:rsid w:val="00DD33E9"/>
    <w:rsid w:val="00DD5CC1"/>
    <w:rsid w:val="00DD60CF"/>
    <w:rsid w:val="00DD6C49"/>
    <w:rsid w:val="00DE11D6"/>
    <w:rsid w:val="00DE1CC0"/>
    <w:rsid w:val="00DE2498"/>
    <w:rsid w:val="00DE2881"/>
    <w:rsid w:val="00DE2D71"/>
    <w:rsid w:val="00DE3663"/>
    <w:rsid w:val="00DE3B9E"/>
    <w:rsid w:val="00DE559E"/>
    <w:rsid w:val="00DE73CE"/>
    <w:rsid w:val="00DE7744"/>
    <w:rsid w:val="00DF00A5"/>
    <w:rsid w:val="00DF0D8C"/>
    <w:rsid w:val="00DF0EC4"/>
    <w:rsid w:val="00DF128A"/>
    <w:rsid w:val="00DF31D8"/>
    <w:rsid w:val="00DF3AE0"/>
    <w:rsid w:val="00DF46E8"/>
    <w:rsid w:val="00DF52C1"/>
    <w:rsid w:val="00DF5FC5"/>
    <w:rsid w:val="00E00E9E"/>
    <w:rsid w:val="00E02C6C"/>
    <w:rsid w:val="00E03CD8"/>
    <w:rsid w:val="00E04A43"/>
    <w:rsid w:val="00E052A5"/>
    <w:rsid w:val="00E05B53"/>
    <w:rsid w:val="00E06E63"/>
    <w:rsid w:val="00E06EF8"/>
    <w:rsid w:val="00E1310C"/>
    <w:rsid w:val="00E1317F"/>
    <w:rsid w:val="00E13EC6"/>
    <w:rsid w:val="00E14696"/>
    <w:rsid w:val="00E15BE8"/>
    <w:rsid w:val="00E20AFE"/>
    <w:rsid w:val="00E20C9F"/>
    <w:rsid w:val="00E21ECB"/>
    <w:rsid w:val="00E23501"/>
    <w:rsid w:val="00E23E84"/>
    <w:rsid w:val="00E24410"/>
    <w:rsid w:val="00E25248"/>
    <w:rsid w:val="00E279D2"/>
    <w:rsid w:val="00E3250E"/>
    <w:rsid w:val="00E32FB2"/>
    <w:rsid w:val="00E33126"/>
    <w:rsid w:val="00E42244"/>
    <w:rsid w:val="00E4236D"/>
    <w:rsid w:val="00E450F9"/>
    <w:rsid w:val="00E45B40"/>
    <w:rsid w:val="00E52B32"/>
    <w:rsid w:val="00E52FD2"/>
    <w:rsid w:val="00E536AD"/>
    <w:rsid w:val="00E53D28"/>
    <w:rsid w:val="00E541C5"/>
    <w:rsid w:val="00E5567C"/>
    <w:rsid w:val="00E5670D"/>
    <w:rsid w:val="00E56B9D"/>
    <w:rsid w:val="00E61805"/>
    <w:rsid w:val="00E620D6"/>
    <w:rsid w:val="00E63632"/>
    <w:rsid w:val="00E6499A"/>
    <w:rsid w:val="00E64CD1"/>
    <w:rsid w:val="00E66515"/>
    <w:rsid w:val="00E71C0B"/>
    <w:rsid w:val="00E72248"/>
    <w:rsid w:val="00E72592"/>
    <w:rsid w:val="00E74825"/>
    <w:rsid w:val="00E76B50"/>
    <w:rsid w:val="00E77590"/>
    <w:rsid w:val="00E80A11"/>
    <w:rsid w:val="00E820C9"/>
    <w:rsid w:val="00E82AD7"/>
    <w:rsid w:val="00E82CAA"/>
    <w:rsid w:val="00E8311D"/>
    <w:rsid w:val="00E831C7"/>
    <w:rsid w:val="00E84009"/>
    <w:rsid w:val="00E84F05"/>
    <w:rsid w:val="00E85B4D"/>
    <w:rsid w:val="00E86C25"/>
    <w:rsid w:val="00E8795D"/>
    <w:rsid w:val="00E907CF"/>
    <w:rsid w:val="00E911FA"/>
    <w:rsid w:val="00E92284"/>
    <w:rsid w:val="00E9256A"/>
    <w:rsid w:val="00E92D3F"/>
    <w:rsid w:val="00E9487C"/>
    <w:rsid w:val="00E9537D"/>
    <w:rsid w:val="00E96AB0"/>
    <w:rsid w:val="00E96B13"/>
    <w:rsid w:val="00E97E43"/>
    <w:rsid w:val="00EA0FC6"/>
    <w:rsid w:val="00EA25CB"/>
    <w:rsid w:val="00EA3A86"/>
    <w:rsid w:val="00EA488C"/>
    <w:rsid w:val="00EA5343"/>
    <w:rsid w:val="00EA5407"/>
    <w:rsid w:val="00EA56FC"/>
    <w:rsid w:val="00EA646A"/>
    <w:rsid w:val="00EA69C1"/>
    <w:rsid w:val="00EA69F9"/>
    <w:rsid w:val="00EB098E"/>
    <w:rsid w:val="00EB1F5C"/>
    <w:rsid w:val="00EB208C"/>
    <w:rsid w:val="00EB3424"/>
    <w:rsid w:val="00EB369A"/>
    <w:rsid w:val="00EB3C69"/>
    <w:rsid w:val="00EB6CE2"/>
    <w:rsid w:val="00EC1346"/>
    <w:rsid w:val="00EC2016"/>
    <w:rsid w:val="00EC26CC"/>
    <w:rsid w:val="00EC36CF"/>
    <w:rsid w:val="00EC4783"/>
    <w:rsid w:val="00EC5D66"/>
    <w:rsid w:val="00EC69B2"/>
    <w:rsid w:val="00EC7A17"/>
    <w:rsid w:val="00EC7DDF"/>
    <w:rsid w:val="00ED0673"/>
    <w:rsid w:val="00ED084A"/>
    <w:rsid w:val="00ED246E"/>
    <w:rsid w:val="00ED28AE"/>
    <w:rsid w:val="00ED3965"/>
    <w:rsid w:val="00ED627B"/>
    <w:rsid w:val="00ED665C"/>
    <w:rsid w:val="00ED672D"/>
    <w:rsid w:val="00ED74FD"/>
    <w:rsid w:val="00ED7682"/>
    <w:rsid w:val="00ED7C4E"/>
    <w:rsid w:val="00EE05E9"/>
    <w:rsid w:val="00EE1A66"/>
    <w:rsid w:val="00EE3D5F"/>
    <w:rsid w:val="00EE4244"/>
    <w:rsid w:val="00EE4F58"/>
    <w:rsid w:val="00EE69B7"/>
    <w:rsid w:val="00EF0C3D"/>
    <w:rsid w:val="00EF1EBC"/>
    <w:rsid w:val="00EF20F7"/>
    <w:rsid w:val="00EF4C44"/>
    <w:rsid w:val="00F002F9"/>
    <w:rsid w:val="00F00688"/>
    <w:rsid w:val="00F00ED9"/>
    <w:rsid w:val="00F01214"/>
    <w:rsid w:val="00F021ED"/>
    <w:rsid w:val="00F06196"/>
    <w:rsid w:val="00F07050"/>
    <w:rsid w:val="00F074EC"/>
    <w:rsid w:val="00F10653"/>
    <w:rsid w:val="00F10B87"/>
    <w:rsid w:val="00F13D81"/>
    <w:rsid w:val="00F13DF3"/>
    <w:rsid w:val="00F148A5"/>
    <w:rsid w:val="00F15265"/>
    <w:rsid w:val="00F15D0C"/>
    <w:rsid w:val="00F24438"/>
    <w:rsid w:val="00F24ED7"/>
    <w:rsid w:val="00F25376"/>
    <w:rsid w:val="00F25BD8"/>
    <w:rsid w:val="00F31449"/>
    <w:rsid w:val="00F3187A"/>
    <w:rsid w:val="00F32BD0"/>
    <w:rsid w:val="00F32CF4"/>
    <w:rsid w:val="00F33E0A"/>
    <w:rsid w:val="00F34183"/>
    <w:rsid w:val="00F4059E"/>
    <w:rsid w:val="00F40C17"/>
    <w:rsid w:val="00F40E67"/>
    <w:rsid w:val="00F42843"/>
    <w:rsid w:val="00F50099"/>
    <w:rsid w:val="00F50D05"/>
    <w:rsid w:val="00F50EFA"/>
    <w:rsid w:val="00F5165F"/>
    <w:rsid w:val="00F520A5"/>
    <w:rsid w:val="00F55678"/>
    <w:rsid w:val="00F56E15"/>
    <w:rsid w:val="00F602D0"/>
    <w:rsid w:val="00F6098C"/>
    <w:rsid w:val="00F60F73"/>
    <w:rsid w:val="00F6278A"/>
    <w:rsid w:val="00F62D92"/>
    <w:rsid w:val="00F64A00"/>
    <w:rsid w:val="00F65826"/>
    <w:rsid w:val="00F677E7"/>
    <w:rsid w:val="00F678F7"/>
    <w:rsid w:val="00F71C09"/>
    <w:rsid w:val="00F721B9"/>
    <w:rsid w:val="00F72B80"/>
    <w:rsid w:val="00F74BDD"/>
    <w:rsid w:val="00F84A2C"/>
    <w:rsid w:val="00F84E2E"/>
    <w:rsid w:val="00F8685D"/>
    <w:rsid w:val="00F9037E"/>
    <w:rsid w:val="00F91200"/>
    <w:rsid w:val="00F926BD"/>
    <w:rsid w:val="00F92CAD"/>
    <w:rsid w:val="00F92DFC"/>
    <w:rsid w:val="00F92F1F"/>
    <w:rsid w:val="00F930F3"/>
    <w:rsid w:val="00F9357C"/>
    <w:rsid w:val="00F93708"/>
    <w:rsid w:val="00F94113"/>
    <w:rsid w:val="00F9518A"/>
    <w:rsid w:val="00FA063A"/>
    <w:rsid w:val="00FA0857"/>
    <w:rsid w:val="00FA0A10"/>
    <w:rsid w:val="00FA1006"/>
    <w:rsid w:val="00FA1C23"/>
    <w:rsid w:val="00FA4A60"/>
    <w:rsid w:val="00FA4ADD"/>
    <w:rsid w:val="00FA4F06"/>
    <w:rsid w:val="00FA6FFC"/>
    <w:rsid w:val="00FB319B"/>
    <w:rsid w:val="00FB339B"/>
    <w:rsid w:val="00FB3430"/>
    <w:rsid w:val="00FB3FB3"/>
    <w:rsid w:val="00FB5352"/>
    <w:rsid w:val="00FB5E35"/>
    <w:rsid w:val="00FB622C"/>
    <w:rsid w:val="00FB72A4"/>
    <w:rsid w:val="00FB7A00"/>
    <w:rsid w:val="00FC0D93"/>
    <w:rsid w:val="00FC3960"/>
    <w:rsid w:val="00FC57BA"/>
    <w:rsid w:val="00FC6C2B"/>
    <w:rsid w:val="00FC6E34"/>
    <w:rsid w:val="00FD1341"/>
    <w:rsid w:val="00FD272E"/>
    <w:rsid w:val="00FD338A"/>
    <w:rsid w:val="00FD68BD"/>
    <w:rsid w:val="00FE1E38"/>
    <w:rsid w:val="00FE4535"/>
    <w:rsid w:val="00FE4CF6"/>
    <w:rsid w:val="00FE59EF"/>
    <w:rsid w:val="00FE60E4"/>
    <w:rsid w:val="00FE7195"/>
    <w:rsid w:val="00FE721F"/>
    <w:rsid w:val="00FE7E49"/>
    <w:rsid w:val="00FF222D"/>
    <w:rsid w:val="00FF22D6"/>
    <w:rsid w:val="00FF3BC3"/>
    <w:rsid w:val="00FF4983"/>
    <w:rsid w:val="00FF60DA"/>
    <w:rsid w:val="00FF6CCB"/>
    <w:rsid w:val="026C2280"/>
    <w:rsid w:val="066C770B"/>
    <w:rsid w:val="06F0FF44"/>
    <w:rsid w:val="07F1CE48"/>
    <w:rsid w:val="0BCDBD44"/>
    <w:rsid w:val="1078E7EF"/>
    <w:rsid w:val="16878DBA"/>
    <w:rsid w:val="17238AAC"/>
    <w:rsid w:val="174E46FD"/>
    <w:rsid w:val="18305203"/>
    <w:rsid w:val="19FE5570"/>
    <w:rsid w:val="1B79B250"/>
    <w:rsid w:val="1D03C326"/>
    <w:rsid w:val="1F69DF18"/>
    <w:rsid w:val="213FFD0B"/>
    <w:rsid w:val="22EB206C"/>
    <w:rsid w:val="23729709"/>
    <w:rsid w:val="2507E38E"/>
    <w:rsid w:val="26136E2E"/>
    <w:rsid w:val="26E61B3E"/>
    <w:rsid w:val="276DDE3E"/>
    <w:rsid w:val="29DC544F"/>
    <w:rsid w:val="2A4705E1"/>
    <w:rsid w:val="2B099268"/>
    <w:rsid w:val="2BC104AA"/>
    <w:rsid w:val="2E670D6F"/>
    <w:rsid w:val="2F5C3128"/>
    <w:rsid w:val="340391F4"/>
    <w:rsid w:val="360821E7"/>
    <w:rsid w:val="394401F5"/>
    <w:rsid w:val="39C9EB93"/>
    <w:rsid w:val="3B366B41"/>
    <w:rsid w:val="3D0ECDF7"/>
    <w:rsid w:val="3E0C6167"/>
    <w:rsid w:val="40C19DE7"/>
    <w:rsid w:val="414B945E"/>
    <w:rsid w:val="4187A457"/>
    <w:rsid w:val="422D6445"/>
    <w:rsid w:val="42E764BF"/>
    <w:rsid w:val="448D7C71"/>
    <w:rsid w:val="48FA95A3"/>
    <w:rsid w:val="494A04AE"/>
    <w:rsid w:val="4C8CE63F"/>
    <w:rsid w:val="4E39D832"/>
    <w:rsid w:val="4E8A80FB"/>
    <w:rsid w:val="4ED1DB16"/>
    <w:rsid w:val="4FACBF6A"/>
    <w:rsid w:val="54B2590E"/>
    <w:rsid w:val="56D0F410"/>
    <w:rsid w:val="5790D946"/>
    <w:rsid w:val="589A0BEA"/>
    <w:rsid w:val="58F7483E"/>
    <w:rsid w:val="5C742FC1"/>
    <w:rsid w:val="5CA21DA2"/>
    <w:rsid w:val="5E636EBC"/>
    <w:rsid w:val="5E9D0353"/>
    <w:rsid w:val="5F833557"/>
    <w:rsid w:val="628F4E84"/>
    <w:rsid w:val="650788A6"/>
    <w:rsid w:val="6899FF0E"/>
    <w:rsid w:val="68F9A779"/>
    <w:rsid w:val="69964FD0"/>
    <w:rsid w:val="6AB9B9D0"/>
    <w:rsid w:val="6ADBFBAA"/>
    <w:rsid w:val="6CA5FF43"/>
    <w:rsid w:val="6F1A83E9"/>
    <w:rsid w:val="7183B227"/>
    <w:rsid w:val="71B6D9F1"/>
    <w:rsid w:val="730C8E39"/>
    <w:rsid w:val="74905E84"/>
    <w:rsid w:val="74AF1A31"/>
    <w:rsid w:val="772825CC"/>
    <w:rsid w:val="794E306F"/>
    <w:rsid w:val="79A8C379"/>
    <w:rsid w:val="79B115A6"/>
    <w:rsid w:val="79C1EBD6"/>
    <w:rsid w:val="7C57D790"/>
    <w:rsid w:val="7D099A12"/>
    <w:rsid w:val="7DED4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4C84587"/>
  <w15:docId w15:val="{42D82054-1159-4BE1-B95A-E392E805D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99E"/>
    <w:rPr>
      <w:sz w:val="22"/>
    </w:rPr>
  </w:style>
  <w:style w:type="paragraph" w:styleId="Heading1">
    <w:name w:val="heading 1"/>
    <w:aliases w:val="Part"/>
    <w:basedOn w:val="Normal"/>
    <w:next w:val="Heading2"/>
    <w:qFormat/>
    <w:rsid w:val="0065799E"/>
    <w:pPr>
      <w:spacing w:after="240"/>
      <w:jc w:val="center"/>
      <w:outlineLvl w:val="0"/>
    </w:pPr>
    <w:rPr>
      <w:rFonts w:ascii="Arial" w:hAnsi="Arial"/>
      <w:b/>
      <w:sz w:val="32"/>
    </w:rPr>
  </w:style>
  <w:style w:type="paragraph" w:styleId="Heading2">
    <w:name w:val="heading 2"/>
    <w:aliases w:val="Chapter Title"/>
    <w:basedOn w:val="Normal"/>
    <w:next w:val="Heading4"/>
    <w:qFormat/>
    <w:rsid w:val="0065799E"/>
    <w:pPr>
      <w:spacing w:after="240"/>
      <w:jc w:val="center"/>
      <w:outlineLvl w:val="1"/>
    </w:pPr>
    <w:rPr>
      <w:rFonts w:ascii="Arial" w:hAnsi="Arial"/>
      <w:b/>
      <w:sz w:val="28"/>
    </w:rPr>
  </w:style>
  <w:style w:type="paragraph" w:styleId="Heading3">
    <w:name w:val="heading 3"/>
    <w:aliases w:val="Section"/>
    <w:basedOn w:val="Normal"/>
    <w:next w:val="Heading4"/>
    <w:qFormat/>
    <w:rsid w:val="0065799E"/>
    <w:pPr>
      <w:spacing w:after="240"/>
      <w:jc w:val="center"/>
      <w:outlineLvl w:val="2"/>
    </w:pPr>
    <w:rPr>
      <w:rFonts w:ascii="Arial" w:hAnsi="Arial"/>
      <w:b/>
      <w:sz w:val="32"/>
    </w:rPr>
  </w:style>
  <w:style w:type="paragraph" w:styleId="Heading4">
    <w:name w:val="heading 4"/>
    <w:aliases w:val="Map Title"/>
    <w:basedOn w:val="Normal"/>
    <w:next w:val="Normal"/>
    <w:qFormat/>
    <w:rsid w:val="0065799E"/>
    <w:pPr>
      <w:spacing w:after="240"/>
      <w:outlineLvl w:val="3"/>
    </w:pPr>
    <w:rPr>
      <w:rFonts w:ascii="Arial" w:hAnsi="Arial"/>
      <w:b/>
      <w:sz w:val="28"/>
    </w:rPr>
  </w:style>
  <w:style w:type="paragraph" w:styleId="Heading5">
    <w:name w:val="heading 5"/>
    <w:aliases w:val="Block Label"/>
    <w:basedOn w:val="Normal"/>
    <w:next w:val="Normal"/>
    <w:link w:val="Heading5Char"/>
    <w:qFormat/>
    <w:rsid w:val="0065799E"/>
    <w:pPr>
      <w:outlineLvl w:val="4"/>
    </w:pPr>
    <w:rPr>
      <w:b/>
      <w:sz w:val="20"/>
    </w:rPr>
  </w:style>
  <w:style w:type="paragraph" w:styleId="Heading6">
    <w:name w:val="heading 6"/>
    <w:basedOn w:val="Normal"/>
    <w:next w:val="Normal"/>
    <w:qFormat/>
    <w:rsid w:val="0065799E"/>
    <w:p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rsid w:val="0065799E"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65799E"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65799E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5799E"/>
    <w:pPr>
      <w:tabs>
        <w:tab w:val="center" w:pos="4320"/>
        <w:tab w:val="right" w:pos="8640"/>
      </w:tabs>
    </w:pPr>
  </w:style>
  <w:style w:type="paragraph" w:styleId="MacroText">
    <w:name w:val="macro"/>
    <w:semiHidden/>
    <w:rsid w:val="0065799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customStyle="1" w:styleId="BlockLine">
    <w:name w:val="Block Line"/>
    <w:basedOn w:val="Normal"/>
    <w:next w:val="Normal"/>
    <w:rsid w:val="0065799E"/>
    <w:pPr>
      <w:pBdr>
        <w:top w:val="single" w:sz="6" w:space="1" w:color="auto"/>
        <w:between w:val="single" w:sz="6" w:space="1" w:color="auto"/>
      </w:pBdr>
      <w:spacing w:before="240"/>
      <w:ind w:left="1700"/>
    </w:pPr>
  </w:style>
  <w:style w:type="paragraph" w:styleId="BlockText">
    <w:name w:val="Block Text"/>
    <w:basedOn w:val="Normal"/>
    <w:link w:val="BlockTextChar"/>
    <w:qFormat/>
    <w:rsid w:val="0065799E"/>
  </w:style>
  <w:style w:type="paragraph" w:customStyle="1" w:styleId="BulletText1">
    <w:name w:val="Bullet Text 1"/>
    <w:basedOn w:val="Normal"/>
    <w:rsid w:val="0065799E"/>
    <w:pPr>
      <w:numPr>
        <w:numId w:val="8"/>
      </w:numPr>
      <w:ind w:left="360"/>
    </w:pPr>
  </w:style>
  <w:style w:type="paragraph" w:customStyle="1" w:styleId="BulletText2">
    <w:name w:val="Bullet Text 2"/>
    <w:basedOn w:val="BulletText1"/>
    <w:rsid w:val="0065799E"/>
    <w:pPr>
      <w:ind w:left="714" w:hanging="357"/>
    </w:pPr>
  </w:style>
  <w:style w:type="paragraph" w:customStyle="1" w:styleId="ContinuedOnNextPa">
    <w:name w:val="Continued On Next Pa"/>
    <w:basedOn w:val="Normal"/>
    <w:next w:val="Normal"/>
    <w:rsid w:val="0065799E"/>
    <w:pPr>
      <w:pBdr>
        <w:top w:val="single" w:sz="6" w:space="1" w:color="auto"/>
        <w:between w:val="single" w:sz="6" w:space="1" w:color="auto"/>
      </w:pBdr>
      <w:ind w:left="1700"/>
      <w:jc w:val="right"/>
    </w:pPr>
    <w:rPr>
      <w:i/>
      <w:sz w:val="20"/>
    </w:rPr>
  </w:style>
  <w:style w:type="paragraph" w:customStyle="1" w:styleId="ContinuedTableLabe">
    <w:name w:val="Continued Table Labe"/>
    <w:basedOn w:val="Normal"/>
    <w:rsid w:val="0065799E"/>
    <w:rPr>
      <w:b/>
    </w:rPr>
  </w:style>
  <w:style w:type="paragraph" w:customStyle="1" w:styleId="MapTitleContinued">
    <w:name w:val="Map Title. Continued"/>
    <w:basedOn w:val="Normal"/>
    <w:rsid w:val="0065799E"/>
    <w:pPr>
      <w:spacing w:after="240"/>
    </w:pPr>
    <w:rPr>
      <w:rFonts w:ascii="Helvetica" w:hAnsi="Helvetica"/>
      <w:b/>
      <w:sz w:val="32"/>
    </w:rPr>
  </w:style>
  <w:style w:type="paragraph" w:customStyle="1" w:styleId="MemoLine">
    <w:name w:val="Memo Line"/>
    <w:basedOn w:val="BlockLine"/>
    <w:next w:val="Normal"/>
    <w:rsid w:val="0065799E"/>
    <w:pPr>
      <w:ind w:left="0"/>
    </w:pPr>
  </w:style>
  <w:style w:type="paragraph" w:styleId="Footer">
    <w:name w:val="footer"/>
    <w:basedOn w:val="Normal"/>
    <w:link w:val="FooterChar"/>
    <w:rsid w:val="0065799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65799E"/>
  </w:style>
  <w:style w:type="paragraph" w:customStyle="1" w:styleId="TableText">
    <w:name w:val="Table Text"/>
    <w:aliases w:val="tx"/>
    <w:basedOn w:val="Normal"/>
    <w:rsid w:val="0065799E"/>
    <w:pPr>
      <w:spacing w:before="40" w:after="40"/>
    </w:pPr>
  </w:style>
  <w:style w:type="paragraph" w:customStyle="1" w:styleId="NoteText">
    <w:name w:val="Note Text"/>
    <w:basedOn w:val="BlockText"/>
    <w:rsid w:val="0065799E"/>
  </w:style>
  <w:style w:type="paragraph" w:customStyle="1" w:styleId="TableHeaderText">
    <w:name w:val="Table Header Text"/>
    <w:basedOn w:val="TableText"/>
    <w:rsid w:val="0065799E"/>
    <w:pPr>
      <w:jc w:val="center"/>
    </w:pPr>
    <w:rPr>
      <w:b/>
    </w:rPr>
  </w:style>
  <w:style w:type="paragraph" w:customStyle="1" w:styleId="EmbeddedText">
    <w:name w:val="Embedded Text"/>
    <w:basedOn w:val="TableText"/>
    <w:rsid w:val="0065799E"/>
  </w:style>
  <w:style w:type="paragraph" w:customStyle="1" w:styleId="Perihal">
    <w:name w:val="Perihal"/>
    <w:basedOn w:val="Normal"/>
    <w:rsid w:val="0065799E"/>
  </w:style>
  <w:style w:type="table" w:styleId="TableGrid">
    <w:name w:val="Table Grid"/>
    <w:basedOn w:val="TableNormal"/>
    <w:uiPriority w:val="59"/>
    <w:rsid w:val="006579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65799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8B6C68"/>
    <w:pPr>
      <w:ind w:left="720"/>
      <w:contextualSpacing/>
    </w:pPr>
  </w:style>
  <w:style w:type="character" w:customStyle="1" w:styleId="Heading5Char">
    <w:name w:val="Heading 5 Char"/>
    <w:aliases w:val="Block Label Char"/>
    <w:basedOn w:val="DefaultParagraphFont"/>
    <w:link w:val="Heading5"/>
    <w:qFormat/>
    <w:rsid w:val="008B6C68"/>
    <w:rPr>
      <w:b/>
    </w:rPr>
  </w:style>
  <w:style w:type="character" w:customStyle="1" w:styleId="BlockTextChar">
    <w:name w:val="Block Text Char"/>
    <w:link w:val="BlockText"/>
    <w:qFormat/>
    <w:locked/>
    <w:rsid w:val="008B6C68"/>
    <w:rPr>
      <w:sz w:val="22"/>
    </w:rPr>
  </w:style>
  <w:style w:type="character" w:customStyle="1" w:styleId="FooterChar">
    <w:name w:val="Footer Char"/>
    <w:basedOn w:val="DefaultParagraphFont"/>
    <w:link w:val="Footer"/>
    <w:rsid w:val="003C449B"/>
    <w:rPr>
      <w:sz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4928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928D1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928D1"/>
  </w:style>
  <w:style w:type="paragraph" w:styleId="BalloonText">
    <w:name w:val="Balloon Text"/>
    <w:basedOn w:val="Normal"/>
    <w:link w:val="BalloonTextChar"/>
    <w:uiPriority w:val="99"/>
    <w:semiHidden/>
    <w:unhideWhenUsed/>
    <w:rsid w:val="004928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8D1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1D1889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65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6503"/>
    <w:rPr>
      <w:b/>
      <w:bCs/>
    </w:rPr>
  </w:style>
  <w:style w:type="character" w:customStyle="1" w:styleId="HeaderChar">
    <w:name w:val="Header Char"/>
    <w:basedOn w:val="DefaultParagraphFont"/>
    <w:link w:val="Header"/>
    <w:rsid w:val="0034105B"/>
    <w:rPr>
      <w:sz w:val="22"/>
    </w:rPr>
  </w:style>
  <w:style w:type="character" w:styleId="Hyperlink">
    <w:name w:val="Hyperlink"/>
    <w:basedOn w:val="DefaultParagraphFont"/>
    <w:uiPriority w:val="99"/>
    <w:unhideWhenUsed/>
    <w:rsid w:val="00FA4A6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2BF2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60216B"/>
    <w:rPr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6717C9"/>
    <w:pPr>
      <w:spacing w:after="100"/>
      <w:ind w:left="220"/>
    </w:pPr>
  </w:style>
  <w:style w:type="paragraph" w:customStyle="1" w:styleId="paragraph">
    <w:name w:val="paragraph"/>
    <w:basedOn w:val="Normal"/>
    <w:rsid w:val="00F07050"/>
    <w:pPr>
      <w:spacing w:before="100" w:beforeAutospacing="1" w:after="100" w:afterAutospacing="1"/>
    </w:pPr>
    <w:rPr>
      <w:sz w:val="24"/>
      <w:szCs w:val="24"/>
      <w:lang w:eastAsia="en-US"/>
    </w:rPr>
  </w:style>
  <w:style w:type="character" w:customStyle="1" w:styleId="normaltextrun">
    <w:name w:val="normaltextrun"/>
    <w:basedOn w:val="DefaultParagraphFont"/>
    <w:rsid w:val="00F07050"/>
  </w:style>
  <w:style w:type="character" w:customStyle="1" w:styleId="eop">
    <w:name w:val="eop"/>
    <w:basedOn w:val="DefaultParagraphFont"/>
    <w:rsid w:val="00F07050"/>
  </w:style>
  <w:style w:type="character" w:styleId="UnresolvedMention">
    <w:name w:val="Unresolved Mention"/>
    <w:basedOn w:val="DefaultParagraphFont"/>
    <w:uiPriority w:val="99"/>
    <w:semiHidden/>
    <w:unhideWhenUsed/>
    <w:rsid w:val="000350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0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4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9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7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1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image" Target="media/image2.emf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package" Target="embeddings/Microsoft_Visio_Drawing2.vsdx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package" Target="embeddings/Microsoft_Visio_Drawing.vsdx"/><Relationship Id="rId25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image" Target="media/image1.emf"/><Relationship Id="rId20" Type="http://schemas.openxmlformats.org/officeDocument/2006/relationships/image" Target="media/image3.emf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pakar.intra.bca.co.id/article/list/7a33008e-ec20-40bd-b101-586a638a3d3e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package" Target="embeddings/Microsoft_Visio_Drawing1.vsdx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Relationship Id="rId22" Type="http://schemas.openxmlformats.org/officeDocument/2006/relationships/hyperlink" Target="https://pakar.intra.bca.co.id/article/list/7a33008e-ec20-40bd-b101-586a638a3d3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068414\AppData\Roaming\Microsoft\Templates\INFOMAP%202013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4D7D9D8DC09F40A6513EABF49A3D27" ma:contentTypeVersion="1" ma:contentTypeDescription="Create a new document." ma:contentTypeScope="" ma:versionID="b2a206460bdaee5cdab9496a26247e25">
  <xsd:schema xmlns:xsd="http://www.w3.org/2001/XMLSchema" xmlns:xs="http://www.w3.org/2001/XMLSchema" xmlns:p="http://schemas.microsoft.com/office/2006/metadata/properties" xmlns:ns2="0a3acce9-2417-4a1f-a42e-6573737ea79a" targetNamespace="http://schemas.microsoft.com/office/2006/metadata/properties" ma:root="true" ma:fieldsID="e1a569d7014262457852ff37122986c7" ns2:_="">
    <xsd:import namespace="0a3acce9-2417-4a1f-a42e-6573737ea79a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3acce9-2417-4a1f-a42e-6573737ea79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F6ACCC5-166C-4353-BEF1-92544BDBCE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3acce9-2417-4a1f-a42e-6573737ea7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B23BDAF-DB0F-44D6-A82C-B9E79CBB64F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5125DFE-A3E5-45AB-86EF-F58F4ACEA4F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125EEAD-3C74-4EE4-9308-D966621644D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INFOMAP 2013.dotm</Template>
  <TotalTime>1</TotalTime>
  <Pages>5</Pages>
  <Words>1787</Words>
  <Characters>10189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Mapping, Inc.</Company>
  <LinksUpToDate>false</LinksUpToDate>
  <CharactersWithSpaces>11953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YIS</dc:creator>
  <cp:lastModifiedBy>EDWIN REYNALDI</cp:lastModifiedBy>
  <cp:revision>3</cp:revision>
  <cp:lastPrinted>2019-03-12T04:19:00Z</cp:lastPrinted>
  <dcterms:created xsi:type="dcterms:W3CDTF">2024-03-01T09:47:00Z</dcterms:created>
  <dcterms:modified xsi:type="dcterms:W3CDTF">2024-03-01T09:47:00Z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0x010100504D7D9D8DC09F40A6513EABF49A3D27</vt:lpwstr>
  </property>
  <property fmtid="{D5CDD505-2E9C-101B-9397-08002B2CF9AE}" pid="3" name="TitusGUID">
    <vt:lpwstr>af57dff0-6e17-40c6-9544-8e54e5057f9d</vt:lpwstr>
  </property>
  <property fmtid="{D5CDD505-2E9C-101B-9397-08002B2CF9AE}" pid="4" name="BCAClassification">
    <vt:lpwstr>Internal</vt:lpwstr>
  </property>
  <property fmtid="{D5CDD505-2E9C-101B-9397-08002B2CF9AE}" pid="5" name="BCAOwner">
    <vt:lpwstr>U076248</vt:lpwstr>
  </property>
</Properties>
</file>